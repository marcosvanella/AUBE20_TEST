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133" w:type="dxa"/>
        <w:tblInd w:w="-5" w:type="dxa"/>
        <w:tblLook w:val="00A0" w:firstRow="1" w:lastRow="0" w:firstColumn="1" w:lastColumn="0" w:noHBand="0" w:noVBand="0"/>
      </w:tblPr>
      <w:tblGrid>
        <w:gridCol w:w="6133"/>
      </w:tblGrid>
      <w:tr w:rsidR="00BA2BE8" w:rsidRPr="00AA04AE" w14:paraId="2F1C9EC2" w14:textId="77777777" w:rsidTr="00816D38">
        <w:trPr>
          <w:cantSplit/>
        </w:trPr>
        <w:tc>
          <w:tcPr>
            <w:tcW w:w="6133" w:type="dxa"/>
            <w:shd w:val="clear" w:color="auto" w:fill="auto"/>
            <w:tcMar>
              <w:left w:w="0" w:type="dxa"/>
              <w:right w:w="0" w:type="dxa"/>
            </w:tcMar>
          </w:tcPr>
          <w:p w14:paraId="7FD525EB" w14:textId="77777777" w:rsidR="00BA2BE8" w:rsidRPr="001C0E36" w:rsidRDefault="005B1A6D" w:rsidP="001C0E36">
            <w:pPr>
              <w:spacing w:after="240"/>
              <w:jc w:val="both"/>
              <w:rPr>
                <w:lang w:val="en-GB"/>
              </w:rPr>
            </w:pPr>
            <w:bookmarkStart w:id="0" w:name="_GoBack"/>
            <w:bookmarkEnd w:id="0"/>
            <w:r w:rsidRPr="005B1A6D">
              <w:rPr>
                <w:rFonts w:ascii="Arial" w:hAnsi="Arial" w:cs="Arial"/>
                <w:b/>
                <w:sz w:val="24"/>
                <w:szCs w:val="24"/>
                <w:lang w:val="en-US"/>
              </w:rPr>
              <w:t>A study of fire on Boeing 747 overhead cargo compartment: Experiments and Fire Dynamics Simulator validation</w:t>
            </w:r>
          </w:p>
        </w:tc>
      </w:tr>
      <w:tr w:rsidR="00BA2BE8" w:rsidRPr="00AA04AE" w14:paraId="3DD29022" w14:textId="77777777" w:rsidTr="00816D38">
        <w:trPr>
          <w:cantSplit/>
          <w:trHeight w:hRule="exact" w:val="2268"/>
        </w:trPr>
        <w:tc>
          <w:tcPr>
            <w:tcW w:w="6133" w:type="dxa"/>
            <w:shd w:val="clear" w:color="auto" w:fill="auto"/>
            <w:tcMar>
              <w:left w:w="0" w:type="dxa"/>
              <w:right w:w="0" w:type="dxa"/>
            </w:tcMar>
          </w:tcPr>
          <w:p w14:paraId="78035203" w14:textId="6993F36F" w:rsidR="00BA2BE8" w:rsidRPr="00603998" w:rsidRDefault="005B1A6D" w:rsidP="00816D38">
            <w:pPr>
              <w:pStyle w:val="Author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  <w:r w:rsidRPr="00603998">
              <w:rPr>
                <w:rFonts w:ascii="Arial" w:hAnsi="Arial" w:cs="Arial"/>
                <w:b/>
                <w:bCs/>
                <w:sz w:val="20"/>
                <w:u w:val="single"/>
              </w:rPr>
              <w:t>Marcos Vanella</w:t>
            </w:r>
            <w:r w:rsidRPr="00603998">
              <w:rPr>
                <w:rFonts w:ascii="Arial" w:hAnsi="Arial" w:cs="Arial"/>
                <w:b/>
                <w:bCs/>
                <w:sz w:val="20"/>
              </w:rPr>
              <w:t>, Randall McDermott</w:t>
            </w:r>
          </w:p>
          <w:p w14:paraId="01EEDD1F" w14:textId="0B46E926" w:rsidR="005B1A6D" w:rsidRDefault="005B1A6D" w:rsidP="00816D38">
            <w:pPr>
              <w:spacing w:after="120"/>
              <w:jc w:val="both"/>
              <w:rPr>
                <w:rFonts w:ascii="Arial" w:hAnsi="Arial" w:cs="Arial"/>
                <w:i/>
                <w:lang w:val="en-US"/>
              </w:rPr>
            </w:pPr>
            <w:r w:rsidRPr="005B1A6D">
              <w:rPr>
                <w:rFonts w:ascii="Arial" w:hAnsi="Arial" w:cs="Arial"/>
                <w:i/>
                <w:lang w:val="en-US"/>
              </w:rPr>
              <w:t>Fire Research Division, National Institute of Standards and Technology, Gaithersburg, M</w:t>
            </w:r>
            <w:r>
              <w:rPr>
                <w:rFonts w:ascii="Arial" w:hAnsi="Arial" w:cs="Arial"/>
                <w:i/>
                <w:lang w:val="en-US"/>
              </w:rPr>
              <w:t>D, USA</w:t>
            </w:r>
          </w:p>
          <w:p w14:paraId="46F7394C" w14:textId="259B673B" w:rsidR="003A2257" w:rsidRPr="003A2257" w:rsidRDefault="003A2257" w:rsidP="003A2257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603998">
              <w:rPr>
                <w:rFonts w:ascii="Arial" w:hAnsi="Arial" w:cs="Arial"/>
                <w:i/>
                <w:sz w:val="18"/>
                <w:szCs w:val="18"/>
                <w:lang w:val="en-US"/>
              </w:rPr>
              <w:t>100 Bureau Drive</w:t>
            </w:r>
            <w:r w:rsidR="00603998" w:rsidRPr="00603998">
              <w:rPr>
                <w:rFonts w:ascii="Arial" w:hAnsi="Arial" w:cs="Arial"/>
                <w:i/>
                <w:sz w:val="18"/>
                <w:szCs w:val="18"/>
                <w:lang w:val="en-US"/>
              </w:rPr>
              <w:t>, Building 224 B266</w:t>
            </w:r>
            <w:r w:rsidRPr="00603998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, </w:t>
            </w:r>
            <w:r w:rsidRPr="003A2257">
              <w:rPr>
                <w:rFonts w:ascii="Arial" w:hAnsi="Arial" w:cs="Arial"/>
                <w:i/>
                <w:sz w:val="18"/>
                <w:szCs w:val="18"/>
                <w:lang w:val="en-US"/>
              </w:rPr>
              <w:t>Gaithersburg, MD 20899</w:t>
            </w:r>
            <w:r w:rsidR="00603998">
              <w:rPr>
                <w:rFonts w:ascii="Arial" w:hAnsi="Arial" w:cs="Arial"/>
                <w:i/>
                <w:sz w:val="18"/>
                <w:szCs w:val="18"/>
                <w:lang w:val="en-US"/>
              </w:rPr>
              <w:t>, USA</w:t>
            </w:r>
          </w:p>
          <w:p w14:paraId="326E3F9E" w14:textId="38B816F3" w:rsidR="00BA2BE8" w:rsidRPr="003A2257" w:rsidRDefault="00AA04AE" w:rsidP="003A2257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fldChar w:fldCharType="begin"/>
            </w:r>
            <w:r w:rsidRPr="00AA04AE">
              <w:rPr>
                <w:lang w:val="en-US"/>
                <w:rPrChange w:id="1" w:author="Vanella, Marcos (Assoc)" w:date="2020-01-30T16:15:00Z">
                  <w:rPr/>
                </w:rPrChange>
              </w:rPr>
              <w:instrText xml:space="preserve"> HYPERLINK "mailto:marcos.vanella@nist.gov" </w:instrText>
            </w:r>
            <w:r>
              <w:fldChar w:fldCharType="separate"/>
            </w:r>
            <w:r w:rsidR="003A2257" w:rsidRPr="003A2257">
              <w:rPr>
                <w:rStyle w:val="Hyperlink"/>
                <w:rFonts w:ascii="Arial" w:hAnsi="Arial" w:cs="Arial"/>
                <w:i/>
                <w:sz w:val="18"/>
                <w:szCs w:val="18"/>
                <w:lang w:val="en-US"/>
              </w:rPr>
              <w:t>marcos.vanella@nist.gov</w:t>
            </w:r>
            <w:r>
              <w:rPr>
                <w:rStyle w:val="Hyperlink"/>
                <w:rFonts w:ascii="Arial" w:hAnsi="Arial" w:cs="Arial"/>
                <w:i/>
                <w:sz w:val="18"/>
                <w:szCs w:val="18"/>
                <w:lang w:val="en-US"/>
              </w:rPr>
              <w:fldChar w:fldCharType="end"/>
            </w:r>
            <w:r w:rsidR="003A2257" w:rsidRPr="003A2257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, </w:t>
            </w:r>
            <w:r w:rsidR="00603998">
              <w:rPr>
                <w:rFonts w:ascii="Arial" w:hAnsi="Arial" w:cs="Arial"/>
                <w:i/>
                <w:sz w:val="18"/>
                <w:szCs w:val="18"/>
                <w:lang w:val="en-US"/>
              </w:rPr>
              <w:t>P</w:t>
            </w:r>
            <w:r w:rsidR="003A2257" w:rsidRPr="003A2257">
              <w:rPr>
                <w:rFonts w:ascii="Arial" w:hAnsi="Arial" w:cs="Arial"/>
                <w:i/>
                <w:sz w:val="18"/>
                <w:szCs w:val="18"/>
                <w:lang w:val="en-US"/>
              </w:rPr>
              <w:t>h: +1 301 975 6577</w:t>
            </w:r>
          </w:p>
          <w:p w14:paraId="4A8B540F" w14:textId="3A6299AA" w:rsidR="00BA2BE8" w:rsidRPr="00603998" w:rsidRDefault="005B1A6D" w:rsidP="003A2257">
            <w:pPr>
              <w:pStyle w:val="Author"/>
              <w:spacing w:before="120" w:line="240" w:lineRule="auto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603998">
              <w:rPr>
                <w:rFonts w:ascii="Arial" w:hAnsi="Arial" w:cs="Arial"/>
                <w:b/>
                <w:bCs/>
                <w:sz w:val="20"/>
              </w:rPr>
              <w:t>Haiqing</w:t>
            </w:r>
            <w:proofErr w:type="spellEnd"/>
            <w:r w:rsidRPr="00603998">
              <w:rPr>
                <w:rFonts w:ascii="Arial" w:hAnsi="Arial" w:cs="Arial"/>
                <w:b/>
                <w:bCs/>
                <w:sz w:val="20"/>
              </w:rPr>
              <w:t xml:space="preserve"> Guo, Richard Lyon</w:t>
            </w:r>
          </w:p>
          <w:p w14:paraId="5E249E1C" w14:textId="761004A2" w:rsidR="00BA2BE8" w:rsidRPr="00816D38" w:rsidRDefault="005B1A6D" w:rsidP="00816D38">
            <w:pPr>
              <w:spacing w:after="120"/>
              <w:jc w:val="both"/>
              <w:rPr>
                <w:rFonts w:ascii="Arial" w:hAnsi="Arial" w:cs="Arial"/>
                <w:i/>
                <w:lang w:val="en-US"/>
              </w:rPr>
            </w:pPr>
            <w:r w:rsidRPr="005B1A6D">
              <w:rPr>
                <w:rFonts w:ascii="Arial" w:hAnsi="Arial" w:cs="Arial"/>
                <w:i/>
                <w:lang w:val="en-US"/>
              </w:rPr>
              <w:t>Fire Safety Branch, William J. Hughes Technical Center, Federal Aviation Administration,</w:t>
            </w:r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5B1A6D">
              <w:rPr>
                <w:rFonts w:ascii="Arial" w:hAnsi="Arial" w:cs="Arial"/>
                <w:i/>
                <w:lang w:val="en-US"/>
              </w:rPr>
              <w:t>Atlantic City International Airport, NJ USA</w:t>
            </w:r>
          </w:p>
        </w:tc>
      </w:tr>
    </w:tbl>
    <w:p w14:paraId="47DF69DD" w14:textId="7EB2CEB1" w:rsidR="00816D38" w:rsidRDefault="00816D38" w:rsidP="00816D38">
      <w:pPr>
        <w:spacing w:before="120" w:after="8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GB"/>
        </w:rPr>
        <w:t xml:space="preserve">Keywords: </w:t>
      </w:r>
      <w:r w:rsidRPr="005B1A6D">
        <w:rPr>
          <w:rFonts w:ascii="Arial" w:hAnsi="Arial" w:cs="Arial"/>
          <w:lang w:val="en-US"/>
        </w:rPr>
        <w:t xml:space="preserve">Fire modeling; aircraft fires; compartment fire experiments; heat transfer; </w:t>
      </w:r>
      <w:r>
        <w:rPr>
          <w:rFonts w:ascii="Arial" w:hAnsi="Arial" w:cs="Arial"/>
          <w:lang w:val="en-US"/>
        </w:rPr>
        <w:t xml:space="preserve">smoke transport; </w:t>
      </w:r>
      <w:r w:rsidRPr="005B1A6D">
        <w:rPr>
          <w:rFonts w:ascii="Arial" w:hAnsi="Arial" w:cs="Arial"/>
          <w:lang w:val="en-US"/>
        </w:rPr>
        <w:t>fluid dynamics</w:t>
      </w:r>
      <w:r>
        <w:rPr>
          <w:rFonts w:ascii="Arial" w:hAnsi="Arial" w:cs="Arial"/>
          <w:lang w:val="en-US"/>
        </w:rPr>
        <w:t xml:space="preserve">; </w:t>
      </w:r>
      <w:r w:rsidRPr="005B1A6D">
        <w:rPr>
          <w:rFonts w:ascii="Arial" w:hAnsi="Arial" w:cs="Arial"/>
          <w:lang w:val="en-US"/>
        </w:rPr>
        <w:t>CFD Validation</w:t>
      </w:r>
      <w:r>
        <w:rPr>
          <w:rFonts w:ascii="Arial" w:hAnsi="Arial" w:cs="Arial"/>
          <w:lang w:val="en-US"/>
        </w:rPr>
        <w:t>.</w:t>
      </w:r>
    </w:p>
    <w:p w14:paraId="2CB0669F" w14:textId="77777777" w:rsidR="00816D38" w:rsidRPr="00816D38" w:rsidRDefault="00816D38" w:rsidP="00816D38">
      <w:pPr>
        <w:spacing w:before="120" w:after="80"/>
        <w:jc w:val="both"/>
        <w:rPr>
          <w:rFonts w:ascii="Arial" w:hAnsi="Arial" w:cs="Arial"/>
          <w:lang w:val="en-US"/>
        </w:rPr>
      </w:pPr>
    </w:p>
    <w:p w14:paraId="60ED13AE" w14:textId="77777777" w:rsidR="00816D38" w:rsidRPr="001C0E36" w:rsidRDefault="00816D38" w:rsidP="00816D38">
      <w:pPr>
        <w:spacing w:before="120" w:after="80"/>
        <w:jc w:val="center"/>
        <w:rPr>
          <w:rFonts w:ascii="Arial" w:hAnsi="Arial" w:cs="Arial"/>
          <w:lang w:val="en-GB"/>
        </w:rPr>
      </w:pPr>
      <w:r w:rsidRPr="001C0E36">
        <w:rPr>
          <w:rFonts w:ascii="Arial" w:hAnsi="Arial" w:cs="Arial"/>
          <w:b/>
          <w:lang w:val="en-GB"/>
        </w:rPr>
        <w:t>Abstract</w:t>
      </w:r>
    </w:p>
    <w:p w14:paraId="12B8ECC7" w14:textId="5B1ADE38" w:rsidR="00816D38" w:rsidRPr="002A6BCE" w:rsidRDefault="00816D38" w:rsidP="006136CB">
      <w:pPr>
        <w:spacing w:after="120"/>
        <w:jc w:val="both"/>
        <w:rPr>
          <w:rFonts w:ascii="Arial" w:hAnsi="Arial" w:cs="Arial"/>
          <w:lang w:val="en-GB"/>
        </w:rPr>
      </w:pPr>
      <w:r w:rsidRPr="002A6BCE">
        <w:rPr>
          <w:rFonts w:ascii="Arial" w:hAnsi="Arial" w:cs="Arial"/>
          <w:lang w:val="en-GB"/>
        </w:rPr>
        <w:t xml:space="preserve">The Federal Aviation Administration (FAA) Advisory Circular (AC) 120-80A </w:t>
      </w:r>
      <w:r>
        <w:rPr>
          <w:rFonts w:ascii="Arial" w:hAnsi="Arial" w:cs="Arial"/>
          <w:lang w:val="en-GB"/>
        </w:rPr>
        <w:t>[1]</w:t>
      </w:r>
      <w:r w:rsidRPr="002A6BCE">
        <w:rPr>
          <w:rFonts w:ascii="Arial" w:hAnsi="Arial" w:cs="Arial"/>
          <w:lang w:val="en-GB"/>
        </w:rPr>
        <w:t xml:space="preserve"> defines hidden fires as those that are not readily accessible, may be difficult to locate, and challenging to extinguish. In-flight fire in the hidden areas can be catastrophic and therefore it must be detected at its earliest stage. </w:t>
      </w:r>
      <w:del w:id="2" w:author="Haiqing Guo" w:date="2020-01-30T16:01:00Z">
        <w:r w:rsidRPr="0008436A" w:rsidDel="006B1BA9">
          <w:rPr>
            <w:rFonts w:ascii="Arial" w:hAnsi="Arial" w:cs="Arial"/>
            <w:lang w:val="en-GB"/>
          </w:rPr>
          <w:delText>See [2] for example, for a battery-initiated fire in the overhead space of a Boeing 787.</w:delText>
        </w:r>
        <w:r w:rsidR="0008436A" w:rsidDel="006B1BA9">
          <w:rPr>
            <w:rFonts w:ascii="Arial" w:hAnsi="Arial" w:cs="Arial"/>
            <w:lang w:val="en-GB"/>
          </w:rPr>
          <w:delText xml:space="preserve"> </w:delText>
        </w:r>
      </w:del>
      <w:ins w:id="3" w:author="Haiqing Guo" w:date="2020-01-30T15:59:00Z">
        <w:r w:rsidR="006B1BA9">
          <w:rPr>
            <w:rFonts w:ascii="Arial" w:eastAsia="Times New Roman" w:hAnsi="Arial" w:cs="Arial"/>
            <w:lang w:val="en-GB"/>
          </w:rPr>
          <w:t xml:space="preserve">For example, </w:t>
        </w:r>
      </w:ins>
      <w:ins w:id="4" w:author="Haiqing Guo" w:date="2020-01-30T16:04:00Z">
        <w:r w:rsidR="00314BC9">
          <w:rPr>
            <w:rFonts w:ascii="Arial" w:eastAsia="Times New Roman" w:hAnsi="Arial" w:cs="Arial"/>
            <w:lang w:val="en-GB"/>
          </w:rPr>
          <w:t>the E</w:t>
        </w:r>
      </w:ins>
      <w:ins w:id="5" w:author="Haiqing Guo" w:date="2020-01-30T16:03:00Z">
        <w:r w:rsidR="00314BC9" w:rsidRPr="00314BC9">
          <w:rPr>
            <w:rFonts w:ascii="Arial" w:eastAsia="Times New Roman" w:hAnsi="Arial" w:cs="Arial"/>
            <w:lang w:val="en-GB"/>
          </w:rPr>
          <w:t>thiopian airline</w:t>
        </w:r>
      </w:ins>
      <w:ins w:id="6" w:author="Haiqing Guo" w:date="2020-01-30T16:04:00Z">
        <w:r w:rsidR="00314BC9">
          <w:rPr>
            <w:rFonts w:ascii="Arial" w:eastAsia="Times New Roman" w:hAnsi="Arial" w:cs="Arial"/>
            <w:lang w:val="en-GB"/>
          </w:rPr>
          <w:t xml:space="preserve"> experienced </w:t>
        </w:r>
      </w:ins>
      <w:ins w:id="7" w:author="Haiqing Guo" w:date="2020-01-30T15:59:00Z">
        <w:r w:rsidR="006B1BA9">
          <w:rPr>
            <w:rFonts w:ascii="Arial" w:eastAsia="Times New Roman" w:hAnsi="Arial" w:cs="Arial"/>
            <w:lang w:val="en-GB"/>
          </w:rPr>
          <w:t>a bat</w:t>
        </w:r>
      </w:ins>
      <w:ins w:id="8" w:author="Haiqing Guo" w:date="2020-01-30T16:00:00Z">
        <w:r w:rsidR="006B1BA9">
          <w:rPr>
            <w:rFonts w:ascii="Arial" w:eastAsia="Times New Roman" w:hAnsi="Arial" w:cs="Arial"/>
            <w:lang w:val="en-GB"/>
          </w:rPr>
          <w:t>tery</w:t>
        </w:r>
      </w:ins>
      <w:ins w:id="9" w:author="Haiqing Guo" w:date="2020-01-30T16:01:00Z">
        <w:r w:rsidR="00F351E4">
          <w:rPr>
            <w:rFonts w:ascii="Arial" w:eastAsia="Times New Roman" w:hAnsi="Arial" w:cs="Arial"/>
            <w:lang w:val="en-GB"/>
          </w:rPr>
          <w:t>-</w:t>
        </w:r>
      </w:ins>
      <w:ins w:id="10" w:author="Haiqing Guo" w:date="2020-01-30T16:00:00Z">
        <w:r w:rsidR="006B1BA9">
          <w:rPr>
            <w:rFonts w:ascii="Arial" w:eastAsia="Times New Roman" w:hAnsi="Arial" w:cs="Arial"/>
            <w:lang w:val="en-GB"/>
          </w:rPr>
          <w:t>initiated fire</w:t>
        </w:r>
      </w:ins>
      <w:ins w:id="11" w:author="Haiqing Guo" w:date="2020-01-30T16:04:00Z">
        <w:r w:rsidR="00314BC9">
          <w:rPr>
            <w:rFonts w:ascii="Arial" w:eastAsia="Times New Roman" w:hAnsi="Arial" w:cs="Arial"/>
            <w:lang w:val="en-GB"/>
          </w:rPr>
          <w:t xml:space="preserve"> that</w:t>
        </w:r>
      </w:ins>
      <w:ins w:id="12" w:author="Haiqing Guo" w:date="2020-01-30T16:00:00Z">
        <w:r w:rsidR="006B1BA9">
          <w:rPr>
            <w:rFonts w:ascii="Arial" w:eastAsia="Times New Roman" w:hAnsi="Arial" w:cs="Arial"/>
            <w:lang w:val="en-GB"/>
          </w:rPr>
          <w:t xml:space="preserve"> happened in the overhead space of a Boeing</w:t>
        </w:r>
      </w:ins>
      <w:ins w:id="13" w:author="Haiqing Guo" w:date="2020-01-30T16:05:00Z">
        <w:r w:rsidR="00004ED1">
          <w:rPr>
            <w:rFonts w:ascii="Arial" w:eastAsia="Times New Roman" w:hAnsi="Arial" w:cs="Arial"/>
            <w:lang w:val="en-GB"/>
          </w:rPr>
          <w:t>-</w:t>
        </w:r>
      </w:ins>
      <w:ins w:id="14" w:author="Haiqing Guo" w:date="2020-01-30T16:00:00Z">
        <w:r w:rsidR="006B1BA9">
          <w:rPr>
            <w:rFonts w:ascii="Arial" w:eastAsia="Times New Roman" w:hAnsi="Arial" w:cs="Arial"/>
            <w:lang w:val="en-GB"/>
          </w:rPr>
          <w:t>787 and spread a</w:t>
        </w:r>
      </w:ins>
      <w:ins w:id="15" w:author="Haiqing Guo" w:date="2020-01-30T16:01:00Z">
        <w:r w:rsidR="006B1BA9">
          <w:rPr>
            <w:rFonts w:ascii="Arial" w:eastAsia="Times New Roman" w:hAnsi="Arial" w:cs="Arial"/>
            <w:lang w:val="en-GB"/>
          </w:rPr>
          <w:t xml:space="preserve">long the </w:t>
        </w:r>
      </w:ins>
      <w:ins w:id="16" w:author="Haiqing Guo" w:date="2020-01-30T16:02:00Z">
        <w:r w:rsidR="00DC387F">
          <w:rPr>
            <w:rFonts w:ascii="Arial" w:eastAsia="Times New Roman" w:hAnsi="Arial" w:cs="Arial"/>
            <w:lang w:val="en-GB"/>
          </w:rPr>
          <w:t>fuselage for a</w:t>
        </w:r>
      </w:ins>
      <w:ins w:id="17" w:author="Haiqing Guo" w:date="2020-01-30T16:00:00Z">
        <w:r w:rsidR="006B1BA9">
          <w:rPr>
            <w:rFonts w:ascii="Arial" w:eastAsia="Times New Roman" w:hAnsi="Arial" w:cs="Arial"/>
            <w:lang w:val="en-GB"/>
          </w:rPr>
          <w:t xml:space="preserve"> considerable distance</w:t>
        </w:r>
      </w:ins>
      <w:ins w:id="18" w:author="Haiqing Guo" w:date="2020-01-30T16:05:00Z">
        <w:r w:rsidR="00004ED1">
          <w:rPr>
            <w:rFonts w:ascii="Arial" w:eastAsia="Times New Roman" w:hAnsi="Arial" w:cs="Arial"/>
            <w:lang w:val="en-GB"/>
          </w:rPr>
          <w:t xml:space="preserve"> </w:t>
        </w:r>
      </w:ins>
      <w:ins w:id="19" w:author="Haiqing Guo" w:date="2020-01-30T16:04:00Z">
        <w:r w:rsidR="00314BC9">
          <w:rPr>
            <w:rFonts w:ascii="Arial" w:eastAsia="Times New Roman" w:hAnsi="Arial" w:cs="Arial"/>
            <w:lang w:val="en-GB"/>
          </w:rPr>
          <w:t>[2]</w:t>
        </w:r>
      </w:ins>
      <w:ins w:id="20" w:author="Haiqing Guo" w:date="2020-01-30T16:05:00Z">
        <w:r w:rsidR="00004ED1">
          <w:rPr>
            <w:rFonts w:ascii="Arial" w:eastAsia="Times New Roman" w:hAnsi="Arial" w:cs="Arial"/>
            <w:lang w:val="en-GB"/>
          </w:rPr>
          <w:t>.</w:t>
        </w:r>
      </w:ins>
      <w:ins w:id="21" w:author="Haiqing Guo" w:date="2020-01-30T16:00:00Z">
        <w:r w:rsidR="006B1BA9">
          <w:rPr>
            <w:rFonts w:ascii="Arial" w:eastAsia="Times New Roman" w:hAnsi="Arial" w:cs="Arial"/>
            <w:lang w:val="en-GB"/>
          </w:rPr>
          <w:t xml:space="preserve"> </w:t>
        </w:r>
      </w:ins>
      <w:r>
        <w:rPr>
          <w:rFonts w:ascii="Arial" w:hAnsi="Arial" w:cs="Arial"/>
          <w:lang w:val="en-GB"/>
        </w:rPr>
        <w:t>Hidden</w:t>
      </w:r>
      <w:r w:rsidRPr="002A6BCE">
        <w:rPr>
          <w:rFonts w:ascii="Arial" w:hAnsi="Arial" w:cs="Arial"/>
          <w:lang w:val="en-GB"/>
        </w:rPr>
        <w:t xml:space="preserve"> areas in aircraft overhead cabin</w:t>
      </w:r>
      <w:r>
        <w:rPr>
          <w:rFonts w:ascii="Arial" w:hAnsi="Arial" w:cs="Arial"/>
          <w:lang w:val="en-GB"/>
        </w:rPr>
        <w:t>s</w:t>
      </w:r>
      <w:r w:rsidRPr="002A6BCE">
        <w:rPr>
          <w:rFonts w:ascii="Arial" w:hAnsi="Arial" w:cs="Arial"/>
          <w:lang w:val="en-GB"/>
        </w:rPr>
        <w:t xml:space="preserve"> involve complex geometry, a densely cluttered</w:t>
      </w:r>
      <w:r>
        <w:rPr>
          <w:rFonts w:ascii="Arial" w:hAnsi="Arial" w:cs="Arial"/>
          <w:lang w:val="en-GB"/>
        </w:rPr>
        <w:t>,</w:t>
      </w:r>
      <w:r w:rsidRPr="002A6BCE">
        <w:rPr>
          <w:rFonts w:ascii="Arial" w:hAnsi="Arial" w:cs="Arial"/>
          <w:lang w:val="en-GB"/>
        </w:rPr>
        <w:t xml:space="preserve"> highly curved fuselage, </w:t>
      </w:r>
      <w:r>
        <w:rPr>
          <w:rFonts w:ascii="Arial" w:hAnsi="Arial" w:cs="Arial"/>
          <w:lang w:val="en-GB"/>
        </w:rPr>
        <w:t xml:space="preserve">and </w:t>
      </w:r>
      <w:r w:rsidRPr="002A6BCE">
        <w:rPr>
          <w:rFonts w:ascii="Arial" w:hAnsi="Arial" w:cs="Arial"/>
          <w:lang w:val="en-GB"/>
        </w:rPr>
        <w:t xml:space="preserve">present a great challenge for timely fire detection and suppression. </w:t>
      </w:r>
      <w:r>
        <w:rPr>
          <w:rFonts w:ascii="Arial" w:hAnsi="Arial" w:cs="Arial"/>
          <w:lang w:val="en-GB"/>
        </w:rPr>
        <w:t>I</w:t>
      </w:r>
      <w:r w:rsidRPr="002A6BCE">
        <w:rPr>
          <w:rFonts w:ascii="Arial" w:hAnsi="Arial" w:cs="Arial"/>
          <w:lang w:val="en-GB"/>
        </w:rPr>
        <w:t xml:space="preserve">n order to provide better guidance to the placement of fire detectors in overhead hidden areas, </w:t>
      </w:r>
      <w:r>
        <w:rPr>
          <w:rFonts w:ascii="Arial" w:hAnsi="Arial" w:cs="Arial"/>
          <w:lang w:val="en-GB"/>
        </w:rPr>
        <w:t xml:space="preserve">costly </w:t>
      </w:r>
      <w:r w:rsidRPr="002A6BCE">
        <w:rPr>
          <w:rFonts w:ascii="Arial" w:hAnsi="Arial" w:cs="Arial"/>
          <w:lang w:val="en-GB"/>
        </w:rPr>
        <w:t xml:space="preserve">full-scale studies are needed to reveal the heat and </w:t>
      </w:r>
      <w:r>
        <w:rPr>
          <w:rFonts w:ascii="Arial" w:hAnsi="Arial" w:cs="Arial"/>
          <w:lang w:val="en-GB"/>
        </w:rPr>
        <w:t>smoke</w:t>
      </w:r>
      <w:r w:rsidRPr="002A6BCE">
        <w:rPr>
          <w:rFonts w:ascii="Arial" w:hAnsi="Arial" w:cs="Arial"/>
          <w:lang w:val="en-GB"/>
        </w:rPr>
        <w:t xml:space="preserve"> transfer behaviour under these conditions. </w:t>
      </w:r>
    </w:p>
    <w:p w14:paraId="5B6053AD" w14:textId="5BA9085D" w:rsidR="00816D38" w:rsidRDefault="00816D38" w:rsidP="00816D38">
      <w:pPr>
        <w:spacing w:after="120"/>
        <w:jc w:val="both"/>
        <w:rPr>
          <w:rFonts w:ascii="Arial" w:hAnsi="Arial" w:cs="Arial"/>
          <w:lang w:val="en-GB"/>
        </w:rPr>
      </w:pPr>
      <w:r w:rsidRPr="002A6BCE">
        <w:rPr>
          <w:rFonts w:ascii="Arial" w:hAnsi="Arial" w:cs="Arial"/>
          <w:lang w:val="en-GB"/>
        </w:rPr>
        <w:t>In recent years, fire models based on computational fluid dynamics (CFD) have been developed, allowing for simulation of complex fire scenarios. One of said fire models is FDS</w:t>
      </w:r>
      <w:r>
        <w:rPr>
          <w:rFonts w:ascii="Arial" w:hAnsi="Arial" w:cs="Arial"/>
          <w:lang w:val="en-GB"/>
        </w:rPr>
        <w:t xml:space="preserve"> [3]</w:t>
      </w:r>
      <w:r w:rsidRPr="002A6BCE">
        <w:rPr>
          <w:rFonts w:ascii="Arial" w:hAnsi="Arial" w:cs="Arial"/>
          <w:lang w:val="en-GB"/>
        </w:rPr>
        <w:t xml:space="preserve">, used in design of fire protection systems within civil, aviation and transport industries, as well as </w:t>
      </w:r>
      <w:r>
        <w:rPr>
          <w:rFonts w:ascii="Arial" w:hAnsi="Arial" w:cs="Arial"/>
          <w:lang w:val="en-GB"/>
        </w:rPr>
        <w:t>in</w:t>
      </w:r>
      <w:r w:rsidRPr="002A6BCE">
        <w:rPr>
          <w:rFonts w:ascii="Arial" w:hAnsi="Arial" w:cs="Arial"/>
          <w:lang w:val="en-GB"/>
        </w:rPr>
        <w:t xml:space="preserve"> forensic research and </w:t>
      </w:r>
      <w:proofErr w:type="spellStart"/>
      <w:r>
        <w:rPr>
          <w:rFonts w:ascii="Arial" w:hAnsi="Arial" w:cs="Arial"/>
          <w:lang w:val="en-GB"/>
        </w:rPr>
        <w:t>modeling</w:t>
      </w:r>
      <w:proofErr w:type="spellEnd"/>
      <w:r w:rsidRPr="002A6BCE">
        <w:rPr>
          <w:rFonts w:ascii="Arial" w:hAnsi="Arial" w:cs="Arial"/>
          <w:lang w:val="en-GB"/>
        </w:rPr>
        <w:t xml:space="preserve"> outdoor flows and fires. FDS uses cartesian meshes and a finite volume method for discretization </w:t>
      </w:r>
      <w:r w:rsidRPr="002A6BCE">
        <w:rPr>
          <w:rFonts w:ascii="Arial" w:hAnsi="Arial" w:cs="Arial"/>
          <w:lang w:val="en-GB"/>
        </w:rPr>
        <w:lastRenderedPageBreak/>
        <w:t xml:space="preserve">of the governing </w:t>
      </w:r>
      <w:r>
        <w:rPr>
          <w:rFonts w:ascii="Arial" w:hAnsi="Arial" w:cs="Arial"/>
          <w:lang w:val="en-GB"/>
        </w:rPr>
        <w:t xml:space="preserve">fluid flow, heat and mass transport </w:t>
      </w:r>
      <w:r w:rsidRPr="002A6BCE">
        <w:rPr>
          <w:rFonts w:ascii="Arial" w:hAnsi="Arial" w:cs="Arial"/>
          <w:lang w:val="en-GB"/>
        </w:rPr>
        <w:t>equations.</w:t>
      </w:r>
      <w:r>
        <w:rPr>
          <w:rFonts w:ascii="Arial" w:hAnsi="Arial" w:cs="Arial"/>
          <w:lang w:val="en-GB"/>
        </w:rPr>
        <w:t xml:space="preserve"> </w:t>
      </w:r>
      <w:r w:rsidRPr="002A6BCE">
        <w:rPr>
          <w:rFonts w:ascii="Arial" w:hAnsi="Arial" w:cs="Arial"/>
          <w:lang w:val="en-GB"/>
        </w:rPr>
        <w:t xml:space="preserve">Recently, substantial work has been performed in adding to FDS the capability of representing </w:t>
      </w:r>
      <w:r>
        <w:rPr>
          <w:rFonts w:ascii="Arial" w:hAnsi="Arial" w:cs="Arial"/>
          <w:lang w:val="en-GB"/>
        </w:rPr>
        <w:t>curved</w:t>
      </w:r>
      <w:r w:rsidRPr="002A6BCE">
        <w:rPr>
          <w:rFonts w:ascii="Arial" w:hAnsi="Arial" w:cs="Arial"/>
          <w:lang w:val="en-GB"/>
        </w:rPr>
        <w:t xml:space="preserve"> surfaces, which do not need to conform to the fluid grid. Some target applications of this functionality are fires in aircraft and transport vehicle cabins, curved roofs and</w:t>
      </w:r>
      <w:r>
        <w:rPr>
          <w:rFonts w:ascii="Arial" w:hAnsi="Arial" w:cs="Arial"/>
          <w:lang w:val="en-GB"/>
        </w:rPr>
        <w:t xml:space="preserve"> atria</w:t>
      </w:r>
      <w:r w:rsidRPr="002A6BCE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  <w:r w:rsidRPr="002A6BCE">
        <w:rPr>
          <w:rFonts w:ascii="Arial" w:hAnsi="Arial" w:cs="Arial"/>
          <w:lang w:val="en-GB"/>
        </w:rPr>
        <w:t>The key components of this new capability are a cut-cell method</w:t>
      </w:r>
      <w:r>
        <w:rPr>
          <w:rFonts w:ascii="Arial" w:hAnsi="Arial" w:cs="Arial"/>
          <w:lang w:val="en-GB"/>
        </w:rPr>
        <w:t xml:space="preserve"> [4]</w:t>
      </w:r>
      <w:r w:rsidRPr="002A6BCE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for</w:t>
      </w:r>
      <w:r w:rsidRPr="002A6BCE">
        <w:rPr>
          <w:rFonts w:ascii="Arial" w:hAnsi="Arial" w:cs="Arial"/>
          <w:lang w:val="en-GB"/>
        </w:rPr>
        <w:t xml:space="preserve"> species transport and thermodynamic divergence next to the geometry, and an immersed boundary method</w:t>
      </w:r>
      <w:r>
        <w:rPr>
          <w:rFonts w:ascii="Arial" w:hAnsi="Arial" w:cs="Arial"/>
          <w:lang w:val="en-GB"/>
        </w:rPr>
        <w:t xml:space="preserve"> [5]</w:t>
      </w:r>
      <w:r w:rsidRPr="002A6BCE">
        <w:rPr>
          <w:rFonts w:ascii="Arial" w:hAnsi="Arial" w:cs="Arial"/>
          <w:lang w:val="en-GB"/>
        </w:rPr>
        <w:t xml:space="preserve"> coupled with dynamic boundary layer modelling for velocity and thermal boundary layer reconstruction</w:t>
      </w:r>
      <w:r>
        <w:rPr>
          <w:rFonts w:ascii="Arial" w:hAnsi="Arial" w:cs="Arial"/>
          <w:lang w:val="en-GB"/>
        </w:rPr>
        <w:t>.</w:t>
      </w:r>
      <w:r w:rsidRPr="002A6BCE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P</w:t>
      </w:r>
      <w:r w:rsidRPr="002A6BCE">
        <w:rPr>
          <w:rFonts w:ascii="Arial" w:hAnsi="Arial" w:cs="Arial"/>
          <w:lang w:val="en-GB"/>
        </w:rPr>
        <w:t>arallel computations</w:t>
      </w:r>
      <w:r>
        <w:rPr>
          <w:rFonts w:ascii="Arial" w:hAnsi="Arial" w:cs="Arial"/>
          <w:lang w:val="en-GB"/>
        </w:rPr>
        <w:t xml:space="preserve"> can be performed</w:t>
      </w:r>
      <w:r w:rsidRPr="002A6BCE">
        <w:rPr>
          <w:rFonts w:ascii="Arial" w:hAnsi="Arial" w:cs="Arial"/>
          <w:lang w:val="en-GB"/>
        </w:rPr>
        <w:t xml:space="preserve"> using hundreds of cores by means of the MPI standard</w:t>
      </w:r>
      <w:r>
        <w:rPr>
          <w:rFonts w:ascii="Arial" w:hAnsi="Arial" w:cs="Arial"/>
          <w:lang w:val="en-GB"/>
        </w:rPr>
        <w:t xml:space="preserve"> [6].</w:t>
      </w:r>
      <w:r w:rsidRPr="002A6BCE">
        <w:rPr>
          <w:rFonts w:ascii="Arial" w:hAnsi="Arial" w:cs="Arial"/>
          <w:lang w:val="en-GB"/>
        </w:rPr>
        <w:t xml:space="preserve"> </w:t>
      </w:r>
    </w:p>
    <w:p w14:paraId="0720F5B8" w14:textId="740FB70B" w:rsidR="00816D38" w:rsidRPr="00CF66F9" w:rsidRDefault="0008436A" w:rsidP="00816D38">
      <w:pPr>
        <w:spacing w:after="1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2118B31" wp14:editId="4C992673">
            <wp:extent cx="3310128" cy="120763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128" cy="1207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F4958" w14:textId="77777777" w:rsidR="00816D38" w:rsidRPr="00F7152C" w:rsidRDefault="00816D38" w:rsidP="00816D38">
      <w:pPr>
        <w:spacing w:after="1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Figure 1: Boeing B747-SP overhead compartment.</w:t>
      </w:r>
    </w:p>
    <w:p w14:paraId="2C2D82F8" w14:textId="77777777" w:rsidR="00816D38" w:rsidRDefault="00816D38" w:rsidP="00816D38">
      <w:pPr>
        <w:spacing w:after="120"/>
        <w:jc w:val="center"/>
        <w:rPr>
          <w:rFonts w:ascii="Arial" w:hAnsi="Arial" w:cs="Arial"/>
          <w:lang w:val="en-US"/>
        </w:rPr>
      </w:pPr>
      <w:r w:rsidRPr="00F7152C">
        <w:rPr>
          <w:rFonts w:ascii="Arial" w:hAnsi="Arial" w:cs="Arial"/>
          <w:noProof/>
        </w:rPr>
        <w:drawing>
          <wp:inline distT="0" distB="0" distL="0" distR="0" wp14:anchorId="28FDE36D" wp14:editId="49486C4C">
            <wp:extent cx="3439795" cy="1893459"/>
            <wp:effectExtent l="0" t="0" r="1905" b="0"/>
            <wp:docPr id="7" name="Picture 17" descr="A screenshot of a video g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EF9453F-E2F6-3740-A6B8-FDA4FAEE2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8EF9453F-E2F6-3740-A6B8-FDA4FAEE2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" b="475"/>
                    <a:stretch/>
                  </pic:blipFill>
                  <pic:spPr>
                    <a:xfrm>
                      <a:off x="0" y="0"/>
                      <a:ext cx="3479867" cy="19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414D" w14:textId="63896F0D" w:rsidR="00816D38" w:rsidRDefault="00816D38" w:rsidP="00816D38">
      <w:pPr>
        <w:spacing w:after="1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Figure 2: Sample temperature slice showing unstructured geometry model </w:t>
      </w:r>
      <w:r w:rsidR="009C01EF">
        <w:rPr>
          <w:rFonts w:ascii="Arial" w:hAnsi="Arial" w:cs="Arial"/>
          <w:lang w:val="en-US"/>
        </w:rPr>
        <w:t xml:space="preserve">for B747-SP overhead area </w:t>
      </w:r>
      <w:r>
        <w:rPr>
          <w:rFonts w:ascii="Arial" w:hAnsi="Arial" w:cs="Arial"/>
          <w:lang w:val="en-US"/>
        </w:rPr>
        <w:t>and FDS simulation instance.</w:t>
      </w:r>
    </w:p>
    <w:p w14:paraId="6201F146" w14:textId="77777777" w:rsidR="00816D38" w:rsidRPr="00CF66F9" w:rsidRDefault="00816D38" w:rsidP="00816D38">
      <w:pPr>
        <w:spacing w:after="120"/>
        <w:jc w:val="both"/>
        <w:rPr>
          <w:rFonts w:ascii="Arial" w:hAnsi="Arial" w:cs="Arial"/>
          <w:lang w:val="en-US"/>
        </w:rPr>
      </w:pPr>
      <w:r w:rsidRPr="009838FA">
        <w:rPr>
          <w:rFonts w:ascii="Arial" w:hAnsi="Arial" w:cs="Arial"/>
          <w:lang w:val="en-US"/>
        </w:rPr>
        <w:t>In this effort, an experimental campaign was conducted at the FAA Hughes Technical Center, on different fire scenarios for the Boeing747-SP overhead cargo compartment</w:t>
      </w:r>
      <w:r>
        <w:rPr>
          <w:rFonts w:ascii="Arial" w:hAnsi="Arial" w:cs="Arial"/>
          <w:lang w:val="en-US"/>
        </w:rPr>
        <w:t xml:space="preserve"> located at the aft of the upper deck (Figure [1]) </w:t>
      </w:r>
      <w:r w:rsidRPr="009838FA">
        <w:rPr>
          <w:rFonts w:ascii="Arial" w:hAnsi="Arial" w:cs="Arial"/>
          <w:lang w:val="en-US"/>
        </w:rPr>
        <w:t xml:space="preserve">to advance knowledge on this phenomenon and provide </w:t>
      </w:r>
      <w:r>
        <w:rPr>
          <w:rFonts w:ascii="Arial" w:hAnsi="Arial" w:cs="Arial"/>
          <w:lang w:val="en-US"/>
        </w:rPr>
        <w:t xml:space="preserve">critical </w:t>
      </w:r>
      <w:r w:rsidRPr="009838FA">
        <w:rPr>
          <w:rFonts w:ascii="Arial" w:hAnsi="Arial" w:cs="Arial"/>
          <w:lang w:val="en-US"/>
        </w:rPr>
        <w:t>validation data for FDS.</w:t>
      </w:r>
      <w:r>
        <w:rPr>
          <w:rFonts w:ascii="Arial" w:hAnsi="Arial" w:cs="Arial"/>
          <w:lang w:val="en-US"/>
        </w:rPr>
        <w:t xml:space="preserve"> A gas burner was used to </w:t>
      </w:r>
      <w:r>
        <w:rPr>
          <w:rFonts w:ascii="Arial" w:hAnsi="Arial" w:cs="Arial"/>
          <w:lang w:val="en-US"/>
        </w:rPr>
        <w:lastRenderedPageBreak/>
        <w:t xml:space="preserve">provide the fire source and located on two positions within the compartment. </w:t>
      </w:r>
      <w:r w:rsidRPr="00CF66F9">
        <w:rPr>
          <w:rFonts w:ascii="Arial" w:hAnsi="Arial" w:cs="Arial"/>
          <w:lang w:val="en-US"/>
        </w:rPr>
        <w:t>To map out the hot gas movement and temperature distribution at the fuselage, the overhead</w:t>
      </w:r>
      <w:r>
        <w:rPr>
          <w:rFonts w:ascii="Arial" w:hAnsi="Arial" w:cs="Arial"/>
          <w:lang w:val="en-US"/>
        </w:rPr>
        <w:t xml:space="preserve"> </w:t>
      </w:r>
      <w:r w:rsidRPr="00CF66F9">
        <w:rPr>
          <w:rFonts w:ascii="Arial" w:hAnsi="Arial" w:cs="Arial"/>
          <w:lang w:val="en-US"/>
        </w:rPr>
        <w:t>area is equipped with fifty Type-K thermocouples. These thermocouples were laid on the ribs</w:t>
      </w:r>
      <w:r>
        <w:rPr>
          <w:rFonts w:ascii="Arial" w:hAnsi="Arial" w:cs="Arial"/>
          <w:lang w:val="en-US"/>
        </w:rPr>
        <w:t xml:space="preserve"> </w:t>
      </w:r>
      <w:r w:rsidRPr="00CF66F9">
        <w:rPr>
          <w:rFonts w:ascii="Arial" w:hAnsi="Arial" w:cs="Arial"/>
          <w:lang w:val="en-US"/>
        </w:rPr>
        <w:t xml:space="preserve">and placed 5 cm below the insulated ceiling. </w:t>
      </w:r>
      <w:r>
        <w:rPr>
          <w:rFonts w:ascii="Arial" w:hAnsi="Arial" w:cs="Arial"/>
          <w:lang w:val="en-US"/>
        </w:rPr>
        <w:t>Also, t</w:t>
      </w:r>
      <w:r w:rsidRPr="00CF66F9">
        <w:rPr>
          <w:rFonts w:ascii="Arial" w:hAnsi="Arial" w:cs="Arial"/>
          <w:lang w:val="en-US"/>
        </w:rPr>
        <w:t>o reconstruct the interior geometry for CFD modeling, Light detection and ranging</w:t>
      </w:r>
      <w:r>
        <w:rPr>
          <w:rFonts w:ascii="Arial" w:hAnsi="Arial" w:cs="Arial"/>
          <w:lang w:val="en-US"/>
        </w:rPr>
        <w:t xml:space="preserve"> </w:t>
      </w:r>
      <w:r w:rsidRPr="00CF66F9">
        <w:rPr>
          <w:rFonts w:ascii="Arial" w:hAnsi="Arial" w:cs="Arial"/>
          <w:lang w:val="en-US"/>
        </w:rPr>
        <w:t xml:space="preserve">(LIDAR) technology was implemented to generate a </w:t>
      </w:r>
      <w:proofErr w:type="gramStart"/>
      <w:r w:rsidRPr="00CF66F9">
        <w:rPr>
          <w:rFonts w:ascii="Arial" w:hAnsi="Arial" w:cs="Arial"/>
          <w:lang w:val="en-US"/>
        </w:rPr>
        <w:t>high resolution</w:t>
      </w:r>
      <w:proofErr w:type="gramEnd"/>
      <w:r w:rsidRPr="00CF66F9">
        <w:rPr>
          <w:rFonts w:ascii="Arial" w:hAnsi="Arial" w:cs="Arial"/>
          <w:lang w:val="en-US"/>
        </w:rPr>
        <w:t xml:space="preserve"> point cloud and was</w:t>
      </w:r>
      <w:r>
        <w:rPr>
          <w:rFonts w:ascii="Arial" w:hAnsi="Arial" w:cs="Arial"/>
          <w:lang w:val="en-US"/>
        </w:rPr>
        <w:t xml:space="preserve"> </w:t>
      </w:r>
      <w:r w:rsidRPr="00CF66F9">
        <w:rPr>
          <w:rFonts w:ascii="Arial" w:hAnsi="Arial" w:cs="Arial"/>
          <w:lang w:val="en-US"/>
        </w:rPr>
        <w:t>then converted to a three-dimensional model</w:t>
      </w:r>
      <w:r>
        <w:rPr>
          <w:rFonts w:ascii="Arial" w:hAnsi="Arial" w:cs="Arial"/>
          <w:lang w:val="en-US"/>
        </w:rPr>
        <w:t xml:space="preserve">. The CAD model was imported in FDS (Figure [2]) and simulation of the experimental fires was performed for the cases studied. </w:t>
      </w:r>
    </w:p>
    <w:p w14:paraId="0831DCAD" w14:textId="43A353C2" w:rsidR="00816D38" w:rsidRDefault="00EF5D16" w:rsidP="006136CB">
      <w:pPr>
        <w:spacing w:after="12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t>We</w:t>
      </w:r>
      <w:r w:rsidR="00816D38">
        <w:rPr>
          <w:rFonts w:ascii="Arial" w:hAnsi="Arial" w:cs="Arial"/>
          <w:lang w:val="en-US"/>
        </w:rPr>
        <w:t xml:space="preserve"> will discuss some technical details on the </w:t>
      </w:r>
      <w:proofErr w:type="spellStart"/>
      <w:r w:rsidR="00816D38">
        <w:rPr>
          <w:rFonts w:ascii="Arial" w:hAnsi="Arial" w:cs="Arial"/>
          <w:lang w:val="en-US"/>
        </w:rPr>
        <w:t>numerics</w:t>
      </w:r>
      <w:proofErr w:type="spellEnd"/>
      <w:r w:rsidR="00816D38">
        <w:rPr>
          <w:rFonts w:ascii="Arial" w:hAnsi="Arial" w:cs="Arial"/>
          <w:lang w:val="en-US"/>
        </w:rPr>
        <w:t xml:space="preserve"> and implementation of FDS unstructured geometry solver. We will describe </w:t>
      </w:r>
      <w:r w:rsidR="00816D38" w:rsidRPr="002A6BCE">
        <w:rPr>
          <w:rFonts w:ascii="Arial" w:hAnsi="Arial" w:cs="Arial"/>
          <w:lang w:val="en-GB"/>
        </w:rPr>
        <w:t>the fire scenarios chosen for the experiments</w:t>
      </w:r>
      <w:r w:rsidR="00816D38">
        <w:rPr>
          <w:rFonts w:ascii="Arial" w:hAnsi="Arial" w:cs="Arial"/>
          <w:lang w:val="en-GB"/>
        </w:rPr>
        <w:t>, as well as</w:t>
      </w:r>
      <w:r w:rsidR="00816D38" w:rsidRPr="002A6BCE">
        <w:rPr>
          <w:rFonts w:ascii="Arial" w:hAnsi="Arial" w:cs="Arial"/>
          <w:lang w:val="en-GB"/>
        </w:rPr>
        <w:t xml:space="preserve"> simulation parameters and input information for these. </w:t>
      </w:r>
      <w:r w:rsidR="00816D38">
        <w:rPr>
          <w:rFonts w:ascii="Arial" w:hAnsi="Arial" w:cs="Arial"/>
          <w:lang w:val="en-GB"/>
        </w:rPr>
        <w:t>Also, w</w:t>
      </w:r>
      <w:r w:rsidR="00816D38" w:rsidRPr="002A6BCE">
        <w:rPr>
          <w:rFonts w:ascii="Arial" w:hAnsi="Arial" w:cs="Arial"/>
          <w:lang w:val="en-GB"/>
        </w:rPr>
        <w:t xml:space="preserve">e </w:t>
      </w:r>
      <w:r w:rsidR="00816D38">
        <w:rPr>
          <w:rFonts w:ascii="Arial" w:hAnsi="Arial" w:cs="Arial"/>
          <w:lang w:val="en-GB"/>
        </w:rPr>
        <w:t xml:space="preserve">will </w:t>
      </w:r>
      <w:r w:rsidR="00816D38" w:rsidRPr="002A6BCE">
        <w:rPr>
          <w:rFonts w:ascii="Arial" w:hAnsi="Arial" w:cs="Arial"/>
          <w:lang w:val="en-GB"/>
        </w:rPr>
        <w:t xml:space="preserve">analyse </w:t>
      </w:r>
      <w:r w:rsidR="00816D38">
        <w:rPr>
          <w:rFonts w:ascii="Arial" w:hAnsi="Arial" w:cs="Arial"/>
          <w:lang w:val="en-GB"/>
        </w:rPr>
        <w:t xml:space="preserve">and present </w:t>
      </w:r>
      <w:r w:rsidR="00816D38" w:rsidRPr="002A6BCE">
        <w:rPr>
          <w:rFonts w:ascii="Arial" w:hAnsi="Arial" w:cs="Arial"/>
          <w:lang w:val="en-GB"/>
        </w:rPr>
        <w:t xml:space="preserve">results in our validation comparison </w:t>
      </w:r>
      <w:r w:rsidR="00816D38">
        <w:rPr>
          <w:rFonts w:ascii="Arial" w:hAnsi="Arial" w:cs="Arial"/>
          <w:lang w:val="en-GB"/>
        </w:rPr>
        <w:t xml:space="preserve">of experiments and FDS simulations in terms of flow visualization and the thermocouple signals obtained. Finally, </w:t>
      </w:r>
      <w:r w:rsidR="00816D38" w:rsidRPr="002A6BCE">
        <w:rPr>
          <w:rFonts w:ascii="Arial" w:hAnsi="Arial" w:cs="Arial"/>
          <w:lang w:val="en-GB"/>
        </w:rPr>
        <w:t>concluding remarks</w:t>
      </w:r>
      <w:r w:rsidR="00816D38">
        <w:rPr>
          <w:rFonts w:ascii="Arial" w:hAnsi="Arial" w:cs="Arial"/>
          <w:lang w:val="en-GB"/>
        </w:rPr>
        <w:t xml:space="preserve"> will be presented.</w:t>
      </w:r>
    </w:p>
    <w:p w14:paraId="7D298DC0" w14:textId="77777777" w:rsidR="006136CB" w:rsidRDefault="006136CB" w:rsidP="006136CB">
      <w:pPr>
        <w:spacing w:after="120"/>
        <w:jc w:val="both"/>
        <w:rPr>
          <w:rFonts w:ascii="Arial" w:hAnsi="Arial" w:cs="Arial"/>
          <w:lang w:val="en-GB"/>
        </w:rPr>
      </w:pPr>
    </w:p>
    <w:p w14:paraId="0A5C4E1A" w14:textId="2C4E61BA" w:rsidR="00BA2BE8" w:rsidRDefault="00BA2BE8" w:rsidP="00C37478">
      <w:pPr>
        <w:spacing w:before="120" w:after="8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References</w:t>
      </w:r>
    </w:p>
    <w:p w14:paraId="5607D55E" w14:textId="77777777" w:rsidR="00BA0324" w:rsidRPr="00BA0324" w:rsidRDefault="00BA0324" w:rsidP="00C37478">
      <w:pPr>
        <w:spacing w:before="120" w:after="80"/>
        <w:jc w:val="both"/>
        <w:rPr>
          <w:rFonts w:ascii="Arial" w:hAnsi="Arial" w:cs="Arial"/>
          <w:b/>
          <w:sz w:val="16"/>
          <w:szCs w:val="16"/>
          <w:lang w:val="en-US"/>
        </w:rPr>
      </w:pPr>
    </w:p>
    <w:p w14:paraId="5902BA8D" w14:textId="39594F71" w:rsidR="002A6BCE" w:rsidRPr="002A6BCE" w:rsidRDefault="00BA2BE8" w:rsidP="00536EFC">
      <w:pPr>
        <w:tabs>
          <w:tab w:val="left" w:pos="480"/>
        </w:tabs>
        <w:spacing w:after="120"/>
        <w:ind w:left="480" w:hanging="480"/>
        <w:jc w:val="both"/>
        <w:rPr>
          <w:rFonts w:ascii="Arial" w:hAnsi="Arial" w:cs="Arial"/>
          <w:sz w:val="18"/>
          <w:szCs w:val="18"/>
          <w:lang w:val="en-US"/>
        </w:rPr>
      </w:pPr>
      <w:r w:rsidRPr="006136CB">
        <w:rPr>
          <w:rFonts w:ascii="Arial" w:hAnsi="Arial" w:cs="Arial"/>
          <w:sz w:val="18"/>
          <w:szCs w:val="18"/>
          <w:lang w:val="en-GB"/>
        </w:rPr>
        <w:t>[1]</w:t>
      </w:r>
      <w:r w:rsidRPr="006136CB">
        <w:rPr>
          <w:rFonts w:ascii="Arial" w:hAnsi="Arial" w:cs="Arial"/>
          <w:sz w:val="18"/>
          <w:szCs w:val="18"/>
          <w:lang w:val="en-GB"/>
        </w:rPr>
        <w:tab/>
      </w:r>
      <w:r w:rsidR="002A6BCE" w:rsidRPr="006136CB">
        <w:rPr>
          <w:rFonts w:ascii="Arial" w:hAnsi="Arial" w:cs="Arial"/>
          <w:sz w:val="18"/>
          <w:szCs w:val="18"/>
          <w:lang w:val="en-US"/>
        </w:rPr>
        <w:t xml:space="preserve">O. AFS-200, </w:t>
      </w:r>
      <w:r w:rsidR="00536EFC" w:rsidRPr="006136CB">
        <w:rPr>
          <w:rFonts w:ascii="Arial" w:hAnsi="Arial" w:cs="Arial"/>
          <w:sz w:val="18"/>
          <w:szCs w:val="18"/>
          <w:lang w:val="en-US"/>
        </w:rPr>
        <w:t>“</w:t>
      </w:r>
      <w:r w:rsidR="002A6BCE" w:rsidRPr="006136CB">
        <w:rPr>
          <w:rFonts w:ascii="Arial" w:hAnsi="Arial" w:cs="Arial"/>
          <w:i/>
          <w:iCs/>
          <w:sz w:val="18"/>
          <w:szCs w:val="18"/>
          <w:lang w:val="en-US"/>
        </w:rPr>
        <w:t>Advisory Circular 120-80A, In-Flight fires</w:t>
      </w:r>
      <w:r w:rsidR="00536EFC" w:rsidRPr="006136CB">
        <w:rPr>
          <w:rFonts w:ascii="Arial" w:hAnsi="Arial" w:cs="Arial"/>
          <w:sz w:val="18"/>
          <w:szCs w:val="18"/>
          <w:lang w:val="en-US"/>
        </w:rPr>
        <w:t>”</w:t>
      </w:r>
      <w:r w:rsidR="002A6BCE" w:rsidRPr="006136CB">
        <w:rPr>
          <w:rFonts w:ascii="Arial" w:hAnsi="Arial" w:cs="Arial"/>
          <w:sz w:val="18"/>
          <w:szCs w:val="18"/>
          <w:lang w:val="en-US"/>
        </w:rPr>
        <w:t>, Tech. rep., Federal Aviation</w:t>
      </w:r>
      <w:r w:rsidR="00536EFC" w:rsidRPr="006136CB">
        <w:rPr>
          <w:rFonts w:ascii="Arial" w:hAnsi="Arial" w:cs="Arial"/>
          <w:sz w:val="18"/>
          <w:szCs w:val="18"/>
          <w:lang w:val="en-US"/>
        </w:rPr>
        <w:t xml:space="preserve"> </w:t>
      </w:r>
      <w:r w:rsidR="002A6BCE" w:rsidRPr="002A6BCE">
        <w:rPr>
          <w:rFonts w:ascii="Arial" w:hAnsi="Arial" w:cs="Arial"/>
          <w:sz w:val="18"/>
          <w:szCs w:val="18"/>
          <w:lang w:val="en-US"/>
        </w:rPr>
        <w:t>Administration</w:t>
      </w:r>
      <w:r w:rsidR="00536EFC" w:rsidRPr="006136CB">
        <w:rPr>
          <w:rFonts w:ascii="Arial" w:hAnsi="Arial" w:cs="Arial"/>
          <w:sz w:val="18"/>
          <w:szCs w:val="18"/>
          <w:lang w:val="en-US"/>
        </w:rPr>
        <w:t xml:space="preserve">, </w:t>
      </w:r>
      <w:r w:rsidR="002A6BCE" w:rsidRPr="002A6BCE">
        <w:rPr>
          <w:rFonts w:ascii="Arial" w:hAnsi="Arial" w:cs="Arial"/>
          <w:sz w:val="18"/>
          <w:szCs w:val="18"/>
          <w:lang w:val="en-US"/>
        </w:rPr>
        <w:t>December 2014.</w:t>
      </w:r>
    </w:p>
    <w:p w14:paraId="22EAB9A2" w14:textId="39C0B996" w:rsidR="00536EFC" w:rsidRPr="006136CB" w:rsidRDefault="00BA2BE8" w:rsidP="00536EFC">
      <w:pPr>
        <w:tabs>
          <w:tab w:val="left" w:pos="480"/>
        </w:tabs>
        <w:spacing w:after="120"/>
        <w:ind w:left="480" w:hanging="480"/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6136CB">
        <w:rPr>
          <w:rFonts w:ascii="Arial" w:hAnsi="Arial" w:cs="Arial"/>
          <w:bCs/>
          <w:sz w:val="18"/>
          <w:szCs w:val="18"/>
          <w:lang w:val="en-GB"/>
        </w:rPr>
        <w:t>[2]</w:t>
      </w:r>
      <w:r w:rsidRPr="006136CB">
        <w:rPr>
          <w:rFonts w:ascii="Arial" w:hAnsi="Arial" w:cs="Arial"/>
          <w:bCs/>
          <w:sz w:val="18"/>
          <w:szCs w:val="18"/>
          <w:lang w:val="en-GB"/>
        </w:rPr>
        <w:tab/>
      </w:r>
      <w:r w:rsidR="00536EFC" w:rsidRPr="006136CB">
        <w:rPr>
          <w:rFonts w:ascii="Arial" w:hAnsi="Arial" w:cs="Arial"/>
          <w:bCs/>
          <w:sz w:val="18"/>
          <w:szCs w:val="18"/>
          <w:lang w:val="en-US"/>
        </w:rPr>
        <w:t xml:space="preserve">K. </w:t>
      </w:r>
      <w:proofErr w:type="spellStart"/>
      <w:r w:rsidR="00536EFC" w:rsidRPr="006136CB">
        <w:rPr>
          <w:rFonts w:ascii="Arial" w:hAnsi="Arial" w:cs="Arial"/>
          <w:bCs/>
          <w:sz w:val="18"/>
          <w:szCs w:val="18"/>
          <w:lang w:val="en-US"/>
        </w:rPr>
        <w:t>Conradi</w:t>
      </w:r>
      <w:proofErr w:type="spellEnd"/>
      <w:r w:rsidR="00536EFC" w:rsidRPr="006136CB">
        <w:rPr>
          <w:rFonts w:ascii="Arial" w:hAnsi="Arial" w:cs="Arial"/>
          <w:bCs/>
          <w:sz w:val="18"/>
          <w:szCs w:val="18"/>
          <w:lang w:val="en-US"/>
        </w:rPr>
        <w:t xml:space="preserve">, </w:t>
      </w:r>
      <w:r w:rsidR="006E4F5B"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>“</w:t>
      </w:r>
      <w:r w:rsidR="00536EFC"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 xml:space="preserve">Report on the serious incident to Boeing B787-8, ET-AOP London </w:t>
      </w:r>
      <w:r w:rsidR="00536EFC" w:rsidRPr="00536EFC">
        <w:rPr>
          <w:rFonts w:ascii="Arial" w:hAnsi="Arial" w:cs="Arial"/>
          <w:bCs/>
          <w:i/>
          <w:iCs/>
          <w:sz w:val="18"/>
          <w:szCs w:val="18"/>
          <w:lang w:val="en-US"/>
        </w:rPr>
        <w:t>Heathrow Airport on 12 July 2013</w:t>
      </w:r>
      <w:r w:rsidR="006E4F5B"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>”</w:t>
      </w:r>
      <w:r w:rsidR="00536EFC" w:rsidRPr="00536EFC">
        <w:rPr>
          <w:rFonts w:ascii="Arial" w:hAnsi="Arial" w:cs="Arial"/>
          <w:bCs/>
          <w:sz w:val="18"/>
          <w:szCs w:val="18"/>
          <w:lang w:val="en-US"/>
        </w:rPr>
        <w:t>, Tech. rep., Air Accidents Investigation Branch</w:t>
      </w:r>
      <w:r w:rsidR="00536EFC" w:rsidRPr="006136CB">
        <w:rPr>
          <w:rFonts w:ascii="Arial" w:hAnsi="Arial" w:cs="Arial"/>
          <w:bCs/>
          <w:sz w:val="18"/>
          <w:szCs w:val="18"/>
          <w:lang w:val="en-US"/>
        </w:rPr>
        <w:t xml:space="preserve">, </w:t>
      </w:r>
      <w:r w:rsidR="00536EFC" w:rsidRPr="00536EFC">
        <w:rPr>
          <w:rFonts w:ascii="Arial" w:hAnsi="Arial" w:cs="Arial"/>
          <w:bCs/>
          <w:sz w:val="18"/>
          <w:szCs w:val="18"/>
          <w:lang w:val="en-US"/>
        </w:rPr>
        <w:t>February 2015</w:t>
      </w:r>
      <w:r w:rsidR="00536EFC" w:rsidRPr="006136CB">
        <w:rPr>
          <w:rFonts w:ascii="Arial" w:hAnsi="Arial" w:cs="Arial"/>
          <w:bCs/>
          <w:sz w:val="18"/>
          <w:szCs w:val="18"/>
          <w:lang w:val="en-US"/>
        </w:rPr>
        <w:t>.</w:t>
      </w:r>
    </w:p>
    <w:p w14:paraId="3BDA64C5" w14:textId="6C50B8B9" w:rsidR="00536EFC" w:rsidRPr="00536EFC" w:rsidRDefault="00536EFC" w:rsidP="00536EFC">
      <w:pPr>
        <w:tabs>
          <w:tab w:val="left" w:pos="480"/>
        </w:tabs>
        <w:spacing w:after="120"/>
        <w:ind w:left="480" w:hanging="480"/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6136CB">
        <w:rPr>
          <w:rFonts w:ascii="Arial" w:hAnsi="Arial" w:cs="Arial"/>
          <w:bCs/>
          <w:sz w:val="18"/>
          <w:szCs w:val="18"/>
          <w:lang w:val="en-US"/>
        </w:rPr>
        <w:t>[3]</w:t>
      </w:r>
      <w:r w:rsidRPr="006136CB">
        <w:rPr>
          <w:rFonts w:ascii="Arial" w:hAnsi="Arial" w:cs="Arial"/>
          <w:bCs/>
          <w:sz w:val="18"/>
          <w:szCs w:val="18"/>
          <w:lang w:val="en-US"/>
        </w:rPr>
        <w:tab/>
        <w:t xml:space="preserve">K. McGrattan, S. </w:t>
      </w:r>
      <w:proofErr w:type="spellStart"/>
      <w:r w:rsidRPr="006136CB">
        <w:rPr>
          <w:rFonts w:ascii="Arial" w:hAnsi="Arial" w:cs="Arial"/>
          <w:bCs/>
          <w:sz w:val="18"/>
          <w:szCs w:val="18"/>
          <w:lang w:val="en-US"/>
        </w:rPr>
        <w:t>Hostikka</w:t>
      </w:r>
      <w:proofErr w:type="spellEnd"/>
      <w:r w:rsidRPr="006136CB">
        <w:rPr>
          <w:rFonts w:ascii="Arial" w:hAnsi="Arial" w:cs="Arial"/>
          <w:bCs/>
          <w:sz w:val="18"/>
          <w:szCs w:val="18"/>
          <w:lang w:val="en-US"/>
        </w:rPr>
        <w:t xml:space="preserve">, R. McDermott, J. Floyd, C. Weinschenk, K. Overholt, </w:t>
      </w:r>
      <w:r w:rsidR="006E4F5B" w:rsidRPr="006136CB">
        <w:rPr>
          <w:rFonts w:ascii="Arial" w:hAnsi="Arial" w:cs="Arial"/>
          <w:bCs/>
          <w:sz w:val="18"/>
          <w:szCs w:val="18"/>
          <w:lang w:val="en-US"/>
        </w:rPr>
        <w:t>“</w:t>
      </w:r>
      <w:r w:rsidRPr="00536EFC">
        <w:rPr>
          <w:rFonts w:ascii="Arial" w:hAnsi="Arial" w:cs="Arial"/>
          <w:bCs/>
          <w:i/>
          <w:iCs/>
          <w:sz w:val="18"/>
          <w:szCs w:val="18"/>
          <w:lang w:val="en-US"/>
        </w:rPr>
        <w:t>Fire Dynamics Simulator, Technical Reference Guide</w:t>
      </w:r>
      <w:r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>”</w:t>
      </w:r>
      <w:r w:rsidRPr="00536EFC">
        <w:rPr>
          <w:rFonts w:ascii="Arial" w:hAnsi="Arial" w:cs="Arial"/>
          <w:bCs/>
          <w:sz w:val="18"/>
          <w:szCs w:val="18"/>
          <w:lang w:val="en-US"/>
        </w:rPr>
        <w:t>, National Institute of Standards</w:t>
      </w:r>
      <w:r w:rsidRPr="006136CB">
        <w:rPr>
          <w:rFonts w:ascii="Arial" w:hAnsi="Arial" w:cs="Arial"/>
          <w:bCs/>
          <w:sz w:val="18"/>
          <w:szCs w:val="18"/>
          <w:lang w:val="en-US"/>
        </w:rPr>
        <w:t xml:space="preserve"> </w:t>
      </w:r>
      <w:r w:rsidRPr="00536EFC">
        <w:rPr>
          <w:rFonts w:ascii="Arial" w:hAnsi="Arial" w:cs="Arial"/>
          <w:bCs/>
          <w:sz w:val="18"/>
          <w:szCs w:val="18"/>
          <w:lang w:val="en-US"/>
        </w:rPr>
        <w:t>and Technology, Gaithersburg, Maryland, USA, and VTT Technical Research Centre of</w:t>
      </w:r>
      <w:r w:rsidRPr="006136CB">
        <w:rPr>
          <w:rFonts w:ascii="Arial" w:hAnsi="Arial" w:cs="Arial"/>
          <w:bCs/>
          <w:sz w:val="18"/>
          <w:szCs w:val="18"/>
          <w:lang w:val="en-US"/>
        </w:rPr>
        <w:t xml:space="preserve"> </w:t>
      </w:r>
      <w:r w:rsidRPr="00536EFC">
        <w:rPr>
          <w:rFonts w:ascii="Arial" w:hAnsi="Arial" w:cs="Arial"/>
          <w:bCs/>
          <w:sz w:val="18"/>
          <w:szCs w:val="18"/>
          <w:lang w:val="en-US"/>
        </w:rPr>
        <w:t>Finland, Espoo, Finland, sixth Edition, September</w:t>
      </w:r>
      <w:r w:rsidRPr="006136CB">
        <w:rPr>
          <w:rFonts w:ascii="Arial" w:hAnsi="Arial" w:cs="Arial"/>
          <w:bCs/>
          <w:sz w:val="18"/>
          <w:szCs w:val="18"/>
          <w:lang w:val="en-US"/>
        </w:rPr>
        <w:t xml:space="preserve"> </w:t>
      </w:r>
      <w:r w:rsidRPr="00536EFC">
        <w:rPr>
          <w:rFonts w:ascii="Arial" w:hAnsi="Arial" w:cs="Arial"/>
          <w:bCs/>
          <w:sz w:val="18"/>
          <w:szCs w:val="18"/>
          <w:lang w:val="en-US"/>
        </w:rPr>
        <w:t>2013</w:t>
      </w:r>
      <w:r w:rsidRPr="006136CB">
        <w:rPr>
          <w:rFonts w:ascii="Arial" w:hAnsi="Arial" w:cs="Arial"/>
          <w:bCs/>
          <w:sz w:val="18"/>
          <w:szCs w:val="18"/>
          <w:lang w:val="en-US"/>
        </w:rPr>
        <w:t>.</w:t>
      </w:r>
    </w:p>
    <w:p w14:paraId="02D69063" w14:textId="16C75A16" w:rsidR="006E4F5B" w:rsidRPr="006136CB" w:rsidRDefault="006E4F5B" w:rsidP="006E4F5B">
      <w:pPr>
        <w:tabs>
          <w:tab w:val="left" w:pos="480"/>
        </w:tabs>
        <w:spacing w:after="120"/>
        <w:ind w:left="480" w:hanging="480"/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6136CB">
        <w:rPr>
          <w:rFonts w:ascii="Arial" w:hAnsi="Arial" w:cs="Arial"/>
          <w:bCs/>
          <w:sz w:val="18"/>
          <w:szCs w:val="18"/>
          <w:lang w:val="en-US"/>
        </w:rPr>
        <w:t>[4]</w:t>
      </w:r>
      <w:r w:rsidRPr="006136CB">
        <w:rPr>
          <w:rFonts w:ascii="Arial" w:hAnsi="Arial" w:cs="Arial"/>
          <w:bCs/>
          <w:sz w:val="18"/>
          <w:szCs w:val="18"/>
          <w:lang w:val="en-US"/>
        </w:rPr>
        <w:tab/>
        <w:t xml:space="preserve">M. Berger, </w:t>
      </w:r>
      <w:r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 xml:space="preserve">“Cut cells: </w:t>
      </w:r>
      <w:r w:rsidRPr="006E4F5B">
        <w:rPr>
          <w:rFonts w:ascii="Arial" w:hAnsi="Arial" w:cs="Arial"/>
          <w:bCs/>
          <w:i/>
          <w:iCs/>
          <w:sz w:val="18"/>
          <w:szCs w:val="18"/>
          <w:lang w:val="en-US"/>
        </w:rPr>
        <w:t>Meshes and solvers</w:t>
      </w:r>
      <w:r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>”</w:t>
      </w:r>
      <w:r w:rsidRPr="006E4F5B">
        <w:rPr>
          <w:rFonts w:ascii="Arial" w:hAnsi="Arial" w:cs="Arial"/>
          <w:bCs/>
          <w:sz w:val="18"/>
          <w:szCs w:val="18"/>
          <w:lang w:val="en-US"/>
        </w:rPr>
        <w:t>, Handbook of Numerical Analysis-</w:t>
      </w:r>
      <w:proofErr w:type="gramStart"/>
      <w:r w:rsidRPr="006E4F5B">
        <w:rPr>
          <w:rFonts w:ascii="Arial" w:hAnsi="Arial" w:cs="Arial"/>
          <w:bCs/>
          <w:sz w:val="18"/>
          <w:szCs w:val="18"/>
          <w:lang w:val="en-US"/>
        </w:rPr>
        <w:t>doi:10.1016/bs.hna</w:t>
      </w:r>
      <w:proofErr w:type="gramEnd"/>
      <w:r w:rsidRPr="006E4F5B">
        <w:rPr>
          <w:rFonts w:ascii="Arial" w:hAnsi="Arial" w:cs="Arial"/>
          <w:bCs/>
          <w:sz w:val="18"/>
          <w:szCs w:val="18"/>
          <w:lang w:val="en-US"/>
        </w:rPr>
        <w:t>.2016.10.008</w:t>
      </w:r>
      <w:r w:rsidRPr="006136CB">
        <w:rPr>
          <w:rFonts w:ascii="Arial" w:hAnsi="Arial" w:cs="Arial"/>
          <w:bCs/>
          <w:sz w:val="18"/>
          <w:szCs w:val="18"/>
          <w:lang w:val="en-US"/>
        </w:rPr>
        <w:t>.</w:t>
      </w:r>
    </w:p>
    <w:p w14:paraId="37CD0099" w14:textId="7C1D2516" w:rsidR="006E4F5B" w:rsidRPr="006E4F5B" w:rsidRDefault="006E4F5B" w:rsidP="006E4F5B">
      <w:pPr>
        <w:tabs>
          <w:tab w:val="left" w:pos="480"/>
        </w:tabs>
        <w:spacing w:after="120"/>
        <w:ind w:left="480" w:hanging="480"/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6136CB">
        <w:rPr>
          <w:rFonts w:ascii="Arial" w:hAnsi="Arial" w:cs="Arial"/>
          <w:bCs/>
          <w:sz w:val="18"/>
          <w:szCs w:val="18"/>
          <w:lang w:val="en-US"/>
        </w:rPr>
        <w:t>[5]</w:t>
      </w:r>
      <w:r w:rsidRPr="006136CB">
        <w:rPr>
          <w:rFonts w:ascii="Arial" w:hAnsi="Arial" w:cs="Arial"/>
          <w:bCs/>
          <w:sz w:val="18"/>
          <w:szCs w:val="18"/>
          <w:lang w:val="en-US"/>
        </w:rPr>
        <w:tab/>
      </w:r>
      <w:r w:rsidRPr="006E4F5B">
        <w:rPr>
          <w:rFonts w:ascii="Arial" w:hAnsi="Arial" w:cs="Arial"/>
          <w:bCs/>
          <w:sz w:val="18"/>
          <w:szCs w:val="18"/>
          <w:lang w:val="en-US"/>
        </w:rPr>
        <w:t xml:space="preserve">E. </w:t>
      </w:r>
      <w:proofErr w:type="spellStart"/>
      <w:r w:rsidRPr="006E4F5B">
        <w:rPr>
          <w:rFonts w:ascii="Arial" w:hAnsi="Arial" w:cs="Arial"/>
          <w:bCs/>
          <w:sz w:val="18"/>
          <w:szCs w:val="18"/>
          <w:lang w:val="en-US"/>
        </w:rPr>
        <w:t>Fadlun</w:t>
      </w:r>
      <w:proofErr w:type="spellEnd"/>
      <w:r w:rsidRPr="006E4F5B">
        <w:rPr>
          <w:rFonts w:ascii="Arial" w:hAnsi="Arial" w:cs="Arial"/>
          <w:bCs/>
          <w:sz w:val="18"/>
          <w:szCs w:val="18"/>
          <w:lang w:val="en-US"/>
        </w:rPr>
        <w:t xml:space="preserve">, R. </w:t>
      </w:r>
      <w:proofErr w:type="spellStart"/>
      <w:r w:rsidRPr="006E4F5B">
        <w:rPr>
          <w:rFonts w:ascii="Arial" w:hAnsi="Arial" w:cs="Arial"/>
          <w:bCs/>
          <w:sz w:val="18"/>
          <w:szCs w:val="18"/>
          <w:lang w:val="en-US"/>
        </w:rPr>
        <w:t>Verzicco</w:t>
      </w:r>
      <w:proofErr w:type="spellEnd"/>
      <w:r w:rsidRPr="006E4F5B">
        <w:rPr>
          <w:rFonts w:ascii="Arial" w:hAnsi="Arial" w:cs="Arial"/>
          <w:bCs/>
          <w:sz w:val="18"/>
          <w:szCs w:val="18"/>
          <w:lang w:val="en-US"/>
        </w:rPr>
        <w:t xml:space="preserve">, P. </w:t>
      </w:r>
      <w:proofErr w:type="spellStart"/>
      <w:r w:rsidRPr="006E4F5B">
        <w:rPr>
          <w:rFonts w:ascii="Arial" w:hAnsi="Arial" w:cs="Arial"/>
          <w:bCs/>
          <w:sz w:val="18"/>
          <w:szCs w:val="18"/>
          <w:lang w:val="en-US"/>
        </w:rPr>
        <w:t>Orlandi</w:t>
      </w:r>
      <w:proofErr w:type="spellEnd"/>
      <w:r w:rsidRPr="006E4F5B">
        <w:rPr>
          <w:rFonts w:ascii="Arial" w:hAnsi="Arial" w:cs="Arial"/>
          <w:bCs/>
          <w:sz w:val="18"/>
          <w:szCs w:val="18"/>
          <w:lang w:val="en-US"/>
        </w:rPr>
        <w:t xml:space="preserve">, J. </w:t>
      </w:r>
      <w:proofErr w:type="spellStart"/>
      <w:r w:rsidRPr="006E4F5B">
        <w:rPr>
          <w:rFonts w:ascii="Arial" w:hAnsi="Arial" w:cs="Arial"/>
          <w:bCs/>
          <w:sz w:val="18"/>
          <w:szCs w:val="18"/>
          <w:lang w:val="en-US"/>
        </w:rPr>
        <w:t>Mohd</w:t>
      </w:r>
      <w:proofErr w:type="spellEnd"/>
      <w:r w:rsidRPr="006E4F5B">
        <w:rPr>
          <w:rFonts w:ascii="Arial" w:hAnsi="Arial" w:cs="Arial"/>
          <w:bCs/>
          <w:sz w:val="18"/>
          <w:szCs w:val="18"/>
          <w:lang w:val="en-US"/>
        </w:rPr>
        <w:t xml:space="preserve">-Yusof, </w:t>
      </w:r>
      <w:r w:rsidR="009838FA"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>“</w:t>
      </w:r>
      <w:r w:rsidRPr="006E4F5B">
        <w:rPr>
          <w:rFonts w:ascii="Arial" w:hAnsi="Arial" w:cs="Arial"/>
          <w:bCs/>
          <w:i/>
          <w:iCs/>
          <w:sz w:val="18"/>
          <w:szCs w:val="18"/>
          <w:lang w:val="en-US"/>
        </w:rPr>
        <w:t>Combined Immersed-Boundary</w:t>
      </w:r>
      <w:r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 xml:space="preserve"> </w:t>
      </w:r>
      <w:r w:rsidRPr="006E4F5B">
        <w:rPr>
          <w:rFonts w:ascii="Arial" w:hAnsi="Arial" w:cs="Arial"/>
          <w:bCs/>
          <w:i/>
          <w:iCs/>
          <w:sz w:val="18"/>
          <w:szCs w:val="18"/>
          <w:lang w:val="en-US"/>
        </w:rPr>
        <w:t>Finite-Difference Methods for Three-Dimensional Complex Flow Simulations</w:t>
      </w:r>
      <w:r w:rsidR="009838FA"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>”</w:t>
      </w:r>
      <w:r w:rsidRPr="006E4F5B">
        <w:rPr>
          <w:rFonts w:ascii="Arial" w:hAnsi="Arial" w:cs="Arial"/>
          <w:bCs/>
          <w:sz w:val="18"/>
          <w:szCs w:val="18"/>
          <w:lang w:val="en-US"/>
        </w:rPr>
        <w:t>, J</w:t>
      </w:r>
      <w:r w:rsidR="006136CB" w:rsidRPr="006136CB">
        <w:rPr>
          <w:rFonts w:ascii="Arial" w:hAnsi="Arial" w:cs="Arial"/>
          <w:bCs/>
          <w:sz w:val="18"/>
          <w:szCs w:val="18"/>
          <w:lang w:val="en-US"/>
        </w:rPr>
        <w:t>.</w:t>
      </w:r>
      <w:r w:rsidRPr="006136CB">
        <w:rPr>
          <w:rFonts w:ascii="Arial" w:hAnsi="Arial" w:cs="Arial"/>
          <w:bCs/>
          <w:sz w:val="18"/>
          <w:szCs w:val="18"/>
          <w:lang w:val="en-US"/>
        </w:rPr>
        <w:t xml:space="preserve"> </w:t>
      </w:r>
      <w:r w:rsidRPr="006E4F5B">
        <w:rPr>
          <w:rFonts w:ascii="Arial" w:hAnsi="Arial" w:cs="Arial"/>
          <w:bCs/>
          <w:sz w:val="18"/>
          <w:szCs w:val="18"/>
          <w:lang w:val="en-US"/>
        </w:rPr>
        <w:t>Comp</w:t>
      </w:r>
      <w:r w:rsidR="006136CB" w:rsidRPr="006136CB">
        <w:rPr>
          <w:rFonts w:ascii="Arial" w:hAnsi="Arial" w:cs="Arial"/>
          <w:bCs/>
          <w:sz w:val="18"/>
          <w:szCs w:val="18"/>
          <w:lang w:val="en-US"/>
        </w:rPr>
        <w:t>.</w:t>
      </w:r>
      <w:r w:rsidRPr="006E4F5B">
        <w:rPr>
          <w:rFonts w:ascii="Arial" w:hAnsi="Arial" w:cs="Arial"/>
          <w:bCs/>
          <w:sz w:val="18"/>
          <w:szCs w:val="18"/>
          <w:lang w:val="en-US"/>
        </w:rPr>
        <w:t xml:space="preserve"> Phys</w:t>
      </w:r>
      <w:r w:rsidR="006136CB" w:rsidRPr="006136CB">
        <w:rPr>
          <w:rFonts w:ascii="Arial" w:hAnsi="Arial" w:cs="Arial"/>
          <w:bCs/>
          <w:sz w:val="18"/>
          <w:szCs w:val="18"/>
          <w:lang w:val="en-US"/>
        </w:rPr>
        <w:t>.</w:t>
      </w:r>
      <w:r w:rsidRPr="006E4F5B">
        <w:rPr>
          <w:rFonts w:ascii="Arial" w:hAnsi="Arial" w:cs="Arial"/>
          <w:bCs/>
          <w:sz w:val="18"/>
          <w:szCs w:val="18"/>
          <w:lang w:val="en-US"/>
        </w:rPr>
        <w:t xml:space="preserve"> 161</w:t>
      </w:r>
      <w:r w:rsidRPr="006136CB">
        <w:rPr>
          <w:rFonts w:ascii="Arial" w:hAnsi="Arial" w:cs="Arial"/>
          <w:bCs/>
          <w:sz w:val="18"/>
          <w:szCs w:val="18"/>
          <w:lang w:val="en-US"/>
        </w:rPr>
        <w:t>,</w:t>
      </w:r>
      <w:r w:rsidRPr="006E4F5B">
        <w:rPr>
          <w:rFonts w:ascii="Arial" w:hAnsi="Arial" w:cs="Arial"/>
          <w:bCs/>
          <w:sz w:val="18"/>
          <w:szCs w:val="18"/>
          <w:lang w:val="en-US"/>
        </w:rPr>
        <w:t xml:space="preserve"> 35–60</w:t>
      </w:r>
      <w:r w:rsidRPr="006136CB">
        <w:rPr>
          <w:rFonts w:ascii="Arial" w:hAnsi="Arial" w:cs="Arial"/>
          <w:bCs/>
          <w:sz w:val="18"/>
          <w:szCs w:val="18"/>
          <w:lang w:val="en-US"/>
        </w:rPr>
        <w:t xml:space="preserve">, </w:t>
      </w:r>
      <w:r w:rsidRPr="006E4F5B">
        <w:rPr>
          <w:rFonts w:ascii="Arial" w:hAnsi="Arial" w:cs="Arial"/>
          <w:bCs/>
          <w:sz w:val="18"/>
          <w:szCs w:val="18"/>
          <w:lang w:val="en-US"/>
        </w:rPr>
        <w:t>2000.</w:t>
      </w:r>
    </w:p>
    <w:p w14:paraId="2BC580CB" w14:textId="3AC734C1" w:rsidR="00BA2BE8" w:rsidRPr="005C7408" w:rsidRDefault="00816D38" w:rsidP="005C7408">
      <w:pPr>
        <w:tabs>
          <w:tab w:val="left" w:pos="480"/>
        </w:tabs>
        <w:spacing w:after="120"/>
        <w:ind w:left="480" w:hanging="480"/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6136CB">
        <w:rPr>
          <w:rFonts w:ascii="Arial" w:hAnsi="Arial" w:cs="Arial"/>
          <w:bCs/>
          <w:sz w:val="18"/>
          <w:szCs w:val="18"/>
          <w:lang w:val="en-US"/>
        </w:rPr>
        <w:t xml:space="preserve"> </w:t>
      </w:r>
      <w:r w:rsidR="009838FA" w:rsidRPr="006136CB">
        <w:rPr>
          <w:rFonts w:ascii="Arial" w:hAnsi="Arial" w:cs="Arial"/>
          <w:bCs/>
          <w:sz w:val="18"/>
          <w:szCs w:val="18"/>
          <w:lang w:val="en-US"/>
        </w:rPr>
        <w:t>[</w:t>
      </w:r>
      <w:r w:rsidRPr="006136CB">
        <w:rPr>
          <w:rFonts w:ascii="Arial" w:hAnsi="Arial" w:cs="Arial"/>
          <w:bCs/>
          <w:sz w:val="18"/>
          <w:szCs w:val="18"/>
          <w:lang w:val="en-US"/>
        </w:rPr>
        <w:t>6</w:t>
      </w:r>
      <w:r w:rsidR="009838FA" w:rsidRPr="006136CB">
        <w:rPr>
          <w:rFonts w:ascii="Arial" w:hAnsi="Arial" w:cs="Arial"/>
          <w:bCs/>
          <w:sz w:val="18"/>
          <w:szCs w:val="18"/>
          <w:lang w:val="en-US"/>
        </w:rPr>
        <w:t>]</w:t>
      </w:r>
      <w:r w:rsidR="009838FA" w:rsidRPr="006136CB">
        <w:rPr>
          <w:rFonts w:ascii="Arial" w:hAnsi="Arial" w:cs="Arial"/>
          <w:bCs/>
          <w:sz w:val="18"/>
          <w:szCs w:val="18"/>
          <w:lang w:val="en-US"/>
        </w:rPr>
        <w:tab/>
        <w:t xml:space="preserve">W. </w:t>
      </w:r>
      <w:proofErr w:type="spellStart"/>
      <w:r w:rsidR="009838FA" w:rsidRPr="006136CB">
        <w:rPr>
          <w:rFonts w:ascii="Arial" w:hAnsi="Arial" w:cs="Arial"/>
          <w:bCs/>
          <w:sz w:val="18"/>
          <w:szCs w:val="18"/>
          <w:lang w:val="en-US"/>
        </w:rPr>
        <w:t>Gropp</w:t>
      </w:r>
      <w:proofErr w:type="spellEnd"/>
      <w:r w:rsidR="009838FA" w:rsidRPr="006136CB">
        <w:rPr>
          <w:rFonts w:ascii="Arial" w:hAnsi="Arial" w:cs="Arial"/>
          <w:bCs/>
          <w:sz w:val="18"/>
          <w:szCs w:val="18"/>
          <w:lang w:val="en-US"/>
        </w:rPr>
        <w:t xml:space="preserve">, E. Lusk, A. </w:t>
      </w:r>
      <w:proofErr w:type="spellStart"/>
      <w:r w:rsidR="009838FA" w:rsidRPr="006136CB">
        <w:rPr>
          <w:rFonts w:ascii="Arial" w:hAnsi="Arial" w:cs="Arial"/>
          <w:bCs/>
          <w:sz w:val="18"/>
          <w:szCs w:val="18"/>
          <w:lang w:val="en-US"/>
        </w:rPr>
        <w:t>Skjellum</w:t>
      </w:r>
      <w:proofErr w:type="spellEnd"/>
      <w:r w:rsidR="009838FA" w:rsidRPr="006136CB">
        <w:rPr>
          <w:rFonts w:ascii="Arial" w:hAnsi="Arial" w:cs="Arial"/>
          <w:bCs/>
          <w:sz w:val="18"/>
          <w:szCs w:val="18"/>
          <w:lang w:val="en-US"/>
        </w:rPr>
        <w:t xml:space="preserve">, </w:t>
      </w:r>
      <w:r w:rsidR="009838FA"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 xml:space="preserve">“Using MPI – Portable Parallel Programming with the </w:t>
      </w:r>
      <w:r w:rsidR="009838FA" w:rsidRPr="009838FA">
        <w:rPr>
          <w:rFonts w:ascii="Arial" w:hAnsi="Arial" w:cs="Arial"/>
          <w:bCs/>
          <w:i/>
          <w:iCs/>
          <w:sz w:val="18"/>
          <w:szCs w:val="18"/>
          <w:lang w:val="en-US"/>
        </w:rPr>
        <w:t>Message-Passing Interface</w:t>
      </w:r>
      <w:r w:rsidR="009838FA" w:rsidRPr="006136CB">
        <w:rPr>
          <w:rFonts w:ascii="Arial" w:hAnsi="Arial" w:cs="Arial"/>
          <w:bCs/>
          <w:i/>
          <w:iCs/>
          <w:sz w:val="18"/>
          <w:szCs w:val="18"/>
          <w:lang w:val="en-US"/>
        </w:rPr>
        <w:t>”</w:t>
      </w:r>
      <w:r w:rsidR="009838FA" w:rsidRPr="009838FA">
        <w:rPr>
          <w:rFonts w:ascii="Arial" w:hAnsi="Arial" w:cs="Arial"/>
          <w:bCs/>
          <w:sz w:val="18"/>
          <w:szCs w:val="18"/>
          <w:lang w:val="en-US"/>
        </w:rPr>
        <w:t>, 2nd Edition, MIT Press, Cambridge, Massachusetts, 1999</w:t>
      </w:r>
      <w:r w:rsidR="009838FA" w:rsidRPr="006136CB">
        <w:rPr>
          <w:rFonts w:ascii="Arial" w:hAnsi="Arial" w:cs="Arial"/>
          <w:bCs/>
          <w:sz w:val="18"/>
          <w:szCs w:val="18"/>
          <w:lang w:val="en-US"/>
        </w:rPr>
        <w:t>.</w:t>
      </w:r>
    </w:p>
    <w:sectPr w:rsidR="00BA2BE8" w:rsidRPr="005C7408" w:rsidSect="008D0B45">
      <w:pgSz w:w="8392" w:h="11907" w:code="9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D5448"/>
    <w:multiLevelType w:val="hybridMultilevel"/>
    <w:tmpl w:val="4DC27990"/>
    <w:lvl w:ilvl="0" w:tplc="2A6862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0279C"/>
    <w:multiLevelType w:val="hybridMultilevel"/>
    <w:tmpl w:val="9C8077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71920"/>
    <w:multiLevelType w:val="hybridMultilevel"/>
    <w:tmpl w:val="0E08B2BC"/>
    <w:lvl w:ilvl="0" w:tplc="2CDC6B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C3F66"/>
    <w:multiLevelType w:val="hybridMultilevel"/>
    <w:tmpl w:val="ED349FB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60013"/>
    <w:multiLevelType w:val="hybridMultilevel"/>
    <w:tmpl w:val="F8FEDE80"/>
    <w:lvl w:ilvl="0" w:tplc="B622A352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anella, Marcos (Assoc)">
    <w15:presenceInfo w15:providerId="None" w15:userId="Vanella, Marcos (Assoc)"/>
  </w15:person>
  <w15:person w15:author="Haiqing Guo">
    <w15:presenceInfo w15:providerId="Windows Live" w15:userId="c292c86f9f8395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F1"/>
    <w:rsid w:val="00004ED1"/>
    <w:rsid w:val="0003799B"/>
    <w:rsid w:val="0008436A"/>
    <w:rsid w:val="0011705A"/>
    <w:rsid w:val="00177156"/>
    <w:rsid w:val="001C0E36"/>
    <w:rsid w:val="002A6BCE"/>
    <w:rsid w:val="00314BC9"/>
    <w:rsid w:val="003447F1"/>
    <w:rsid w:val="00344D4E"/>
    <w:rsid w:val="003A2257"/>
    <w:rsid w:val="003D3850"/>
    <w:rsid w:val="00473EBF"/>
    <w:rsid w:val="004D70BC"/>
    <w:rsid w:val="00536EFC"/>
    <w:rsid w:val="005B1A6D"/>
    <w:rsid w:val="005C7408"/>
    <w:rsid w:val="00603998"/>
    <w:rsid w:val="006136CB"/>
    <w:rsid w:val="006B1BA9"/>
    <w:rsid w:val="006E4F5B"/>
    <w:rsid w:val="007058AA"/>
    <w:rsid w:val="00736200"/>
    <w:rsid w:val="007A1929"/>
    <w:rsid w:val="00816D38"/>
    <w:rsid w:val="008D0B45"/>
    <w:rsid w:val="00922E2F"/>
    <w:rsid w:val="009838FA"/>
    <w:rsid w:val="009C01EF"/>
    <w:rsid w:val="00A240C8"/>
    <w:rsid w:val="00A41F4A"/>
    <w:rsid w:val="00AA04AE"/>
    <w:rsid w:val="00BA0324"/>
    <w:rsid w:val="00BA2BE8"/>
    <w:rsid w:val="00BE00F1"/>
    <w:rsid w:val="00C37478"/>
    <w:rsid w:val="00CF66F9"/>
    <w:rsid w:val="00D33C9C"/>
    <w:rsid w:val="00D74AD5"/>
    <w:rsid w:val="00DC387F"/>
    <w:rsid w:val="00E348D3"/>
    <w:rsid w:val="00EA372E"/>
    <w:rsid w:val="00EA5490"/>
    <w:rsid w:val="00EF5D16"/>
    <w:rsid w:val="00F351E4"/>
    <w:rsid w:val="00F7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ABBB7"/>
  <w15:docId w15:val="{5BC7699B-E4C4-4171-86E2-A2E0AE76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BodyText"/>
    <w:qFormat/>
    <w:pPr>
      <w:keepNext/>
      <w:overflowPunct/>
      <w:autoSpaceDE/>
      <w:autoSpaceDN/>
      <w:adjustRightInd/>
      <w:spacing w:before="120" w:after="120"/>
      <w:textAlignment w:val="auto"/>
      <w:outlineLvl w:val="0"/>
    </w:pPr>
    <w:rPr>
      <w:b/>
      <w:bCs/>
      <w:caps/>
      <w:kern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next w:val="Affiliation"/>
    <w:pPr>
      <w:suppressAutoHyphens/>
      <w:overflowPunct/>
      <w:autoSpaceDE/>
      <w:autoSpaceDN/>
      <w:adjustRightInd/>
      <w:spacing w:line="240" w:lineRule="exact"/>
      <w:jc w:val="both"/>
      <w:textAlignment w:val="auto"/>
    </w:pPr>
    <w:rPr>
      <w:sz w:val="22"/>
      <w:lang w:val="en-US" w:eastAsia="nl-NL"/>
    </w:rPr>
  </w:style>
  <w:style w:type="paragraph" w:customStyle="1" w:styleId="Affiliation">
    <w:name w:val="Affiliation"/>
    <w:basedOn w:val="Author"/>
    <w:next w:val="Author"/>
    <w:pPr>
      <w:spacing w:after="100"/>
    </w:pPr>
    <w:rPr>
      <w:i/>
      <w:sz w:val="20"/>
    </w:rPr>
  </w:style>
  <w:style w:type="paragraph" w:styleId="Title">
    <w:name w:val="Title"/>
    <w:basedOn w:val="Normal"/>
    <w:qFormat/>
    <w:pPr>
      <w:suppressAutoHyphens/>
      <w:overflowPunct/>
      <w:autoSpaceDE/>
      <w:autoSpaceDN/>
      <w:adjustRightInd/>
      <w:spacing w:after="360" w:line="360" w:lineRule="exact"/>
      <w:textAlignment w:val="auto"/>
    </w:pPr>
    <w:rPr>
      <w:sz w:val="32"/>
      <w:lang w:val="en-US" w:eastAsia="nl-NL"/>
    </w:rPr>
  </w:style>
  <w:style w:type="paragraph" w:customStyle="1" w:styleId="Formatvorlage1">
    <w:name w:val="Formatvorlage1"/>
    <w:basedOn w:val="Normal"/>
    <w:pPr>
      <w:tabs>
        <w:tab w:val="left" w:pos="6336"/>
      </w:tabs>
      <w:spacing w:line="240" w:lineRule="atLeast"/>
    </w:pPr>
    <w:rPr>
      <w:sz w:val="24"/>
    </w:rPr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15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2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A22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Richtlinien für Manuskripte / General Instructions for Manuscripts</vt:lpstr>
      <vt:lpstr>Richtlinien für Manuskripte / General Instructions for Manuscripts</vt:lpstr>
    </vt:vector>
  </TitlesOfParts>
  <Company>Universität Duisburg-Essen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Richtlinien für Manuskripte / General Instructions for Manuscripts</dc:title>
  <dc:creator>WK</dc:creator>
  <cp:lastModifiedBy>Vanella, Marcos (Assoc)</cp:lastModifiedBy>
  <cp:revision>2</cp:revision>
  <cp:lastPrinted>2020-01-30T20:20:00Z</cp:lastPrinted>
  <dcterms:created xsi:type="dcterms:W3CDTF">2020-01-30T21:19:00Z</dcterms:created>
  <dcterms:modified xsi:type="dcterms:W3CDTF">2020-01-30T21:19:00Z</dcterms:modified>
</cp:coreProperties>
</file>